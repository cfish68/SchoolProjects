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BCE27" w14:textId="77777777" w:rsidR="00C50D09" w:rsidRPr="00444AE7" w:rsidRDefault="00794A51" w:rsidP="000213A2">
      <w:pPr>
        <w:bidi w:val="0"/>
        <w:spacing w:after="0" w:line="360" w:lineRule="auto"/>
        <w:jc w:val="center"/>
        <w:rPr>
          <w:rFonts w:ascii="Arial" w:hAnsi="Arial"/>
          <w:b/>
          <w:bCs/>
          <w:sz w:val="32"/>
          <w:szCs w:val="32"/>
          <w:rtl/>
        </w:rPr>
      </w:pPr>
      <w:r>
        <w:rPr>
          <w:rFonts w:ascii="Arial" w:hAnsi="Arial"/>
          <w:b/>
          <w:bCs/>
          <w:sz w:val="32"/>
          <w:szCs w:val="32"/>
        </w:rPr>
        <w:t>C++ Workshop</w:t>
      </w:r>
      <w:r w:rsidR="00C50D09" w:rsidRPr="00444AE7">
        <w:rPr>
          <w:rFonts w:ascii="Arial" w:hAnsi="Arial"/>
          <w:b/>
          <w:bCs/>
          <w:sz w:val="32"/>
          <w:szCs w:val="32"/>
          <w:rtl/>
        </w:rPr>
        <w:t xml:space="preserve"> – </w:t>
      </w:r>
      <w:r>
        <w:rPr>
          <w:rFonts w:ascii="Arial" w:hAnsi="Arial"/>
          <w:b/>
          <w:bCs/>
          <w:sz w:val="32"/>
          <w:szCs w:val="32"/>
        </w:rPr>
        <w:t>150018</w:t>
      </w:r>
    </w:p>
    <w:p w14:paraId="4040890E" w14:textId="77777777" w:rsidR="00C50D09" w:rsidRPr="00444AE7" w:rsidRDefault="0025614B" w:rsidP="000213A2">
      <w:pPr>
        <w:bidi w:val="0"/>
        <w:spacing w:after="0" w:line="360" w:lineRule="auto"/>
        <w:jc w:val="center"/>
        <w:rPr>
          <w:rFonts w:ascii="Arial" w:hAnsi="Arial"/>
          <w:b/>
          <w:bCs/>
          <w:rtl/>
        </w:rPr>
      </w:pPr>
      <w:r>
        <w:rPr>
          <w:rFonts w:ascii="Arial" w:hAnsi="Arial"/>
          <w:b/>
          <w:bCs/>
        </w:rPr>
        <w:t>Homework</w:t>
      </w:r>
      <w:r w:rsidR="00932B46">
        <w:rPr>
          <w:rFonts w:ascii="Arial" w:hAnsi="Arial"/>
          <w:b/>
          <w:bCs/>
        </w:rPr>
        <w:t xml:space="preserve"> Assignment #</w:t>
      </w:r>
      <w:r w:rsidR="001A39B1">
        <w:rPr>
          <w:rFonts w:ascii="Arial" w:hAnsi="Arial"/>
          <w:b/>
          <w:bCs/>
        </w:rPr>
        <w:t>9</w:t>
      </w:r>
    </w:p>
    <w:p w14:paraId="06D6C497" w14:textId="77777777" w:rsidR="003762D7" w:rsidRPr="003762D7" w:rsidRDefault="001A39B1" w:rsidP="003762D7">
      <w:pPr>
        <w:bidi w:val="0"/>
        <w:spacing w:after="0" w:line="360" w:lineRule="auto"/>
        <w:jc w:val="center"/>
        <w:rPr>
          <w:rFonts w:ascii="Arial" w:hAnsi="Arial"/>
          <w:b/>
          <w:bCs/>
          <w:sz w:val="26"/>
          <w:szCs w:val="26"/>
        </w:rPr>
      </w:pPr>
      <w:r>
        <w:rPr>
          <w:rFonts w:ascii="Arial" w:hAnsi="Arial"/>
          <w:b/>
          <w:bCs/>
          <w:sz w:val="26"/>
          <w:szCs w:val="26"/>
        </w:rPr>
        <w:t>STL</w:t>
      </w:r>
    </w:p>
    <w:p w14:paraId="1DEB3918" w14:textId="77777777" w:rsidR="00DE65AE" w:rsidRPr="00F27904" w:rsidRDefault="00DE65AE" w:rsidP="00DE65AE">
      <w:pPr>
        <w:bidi w:val="0"/>
        <w:rPr>
          <w:rFonts w:asciiTheme="minorBidi" w:eastAsia="Times New Roman" w:hAnsiTheme="minorBidi"/>
          <w:b/>
          <w:bCs/>
        </w:rPr>
      </w:pPr>
      <w:r w:rsidRPr="00F27904">
        <w:rPr>
          <w:rFonts w:asciiTheme="minorBidi" w:eastAsia="Times New Roman" w:hAnsiTheme="minorBidi"/>
          <w:b/>
          <w:bCs/>
        </w:rPr>
        <w:t>Question # 1:</w:t>
      </w:r>
    </w:p>
    <w:p w14:paraId="09C1C4B1" w14:textId="0FEAABCB" w:rsidR="00DE65AE" w:rsidRPr="00DE65AE" w:rsidRDefault="00DE65AE" w:rsidP="009678D6">
      <w:pPr>
        <w:bidi w:val="0"/>
        <w:spacing w:after="0"/>
        <w:rPr>
          <w:rFonts w:asciiTheme="minorBidi" w:eastAsia="Times New Roman" w:hAnsiTheme="minorBidi"/>
        </w:rPr>
      </w:pPr>
      <w:r w:rsidRPr="00DE65AE">
        <w:rPr>
          <w:rFonts w:asciiTheme="minorBidi" w:eastAsia="Times New Roman" w:hAnsiTheme="minorBidi"/>
        </w:rPr>
        <w:t xml:space="preserve">This exercise deals with </w:t>
      </w:r>
      <w:r w:rsidR="009678D6">
        <w:rPr>
          <w:rFonts w:asciiTheme="minorBidi" w:eastAsia="Times New Roman" w:hAnsiTheme="minorBidi"/>
        </w:rPr>
        <w:t>medals given</w:t>
      </w:r>
      <w:r w:rsidRPr="00DE65AE">
        <w:rPr>
          <w:rFonts w:asciiTheme="minorBidi" w:eastAsia="Times New Roman" w:hAnsiTheme="minorBidi"/>
        </w:rPr>
        <w:t xml:space="preserve"> after </w:t>
      </w:r>
      <w:r w:rsidR="009678D6">
        <w:rPr>
          <w:rFonts w:asciiTheme="minorBidi" w:eastAsia="Times New Roman" w:hAnsiTheme="minorBidi"/>
        </w:rPr>
        <w:t>the o</w:t>
      </w:r>
      <w:r w:rsidRPr="00DE65AE">
        <w:rPr>
          <w:rFonts w:asciiTheme="minorBidi" w:eastAsia="Times New Roman" w:hAnsiTheme="minorBidi"/>
        </w:rPr>
        <w:t xml:space="preserve">peration </w:t>
      </w:r>
      <w:r w:rsidR="009678D6">
        <w:rPr>
          <w:rFonts w:asciiTheme="minorBidi" w:eastAsia="Times New Roman" w:hAnsiTheme="minorBidi"/>
        </w:rPr>
        <w:t>"</w:t>
      </w:r>
      <w:r w:rsidR="00163A1B" w:rsidRPr="00163A1B">
        <w:rPr>
          <w:rFonts w:asciiTheme="minorBidi" w:eastAsia="Times New Roman" w:hAnsiTheme="minorBidi"/>
        </w:rPr>
        <w:t>Guardian of the Walls</w:t>
      </w:r>
      <w:r w:rsidR="00163A1B" w:rsidRPr="00163A1B" w:rsidDel="00163A1B">
        <w:rPr>
          <w:rFonts w:asciiTheme="minorBidi" w:eastAsia="Times New Roman" w:hAnsiTheme="minorBidi"/>
        </w:rPr>
        <w:t xml:space="preserve"> </w:t>
      </w:r>
      <w:r w:rsidR="009678D6">
        <w:rPr>
          <w:rFonts w:asciiTheme="minorBidi" w:eastAsia="Times New Roman" w:hAnsiTheme="minorBidi"/>
        </w:rPr>
        <w:t>"</w:t>
      </w:r>
      <w:r w:rsidRPr="00DE65AE">
        <w:rPr>
          <w:rFonts w:asciiTheme="minorBidi" w:eastAsia="Times New Roman" w:hAnsiTheme="minorBidi"/>
        </w:rPr>
        <w:t>.</w:t>
      </w:r>
    </w:p>
    <w:p w14:paraId="69A3763E" w14:textId="38CD4F9B" w:rsidR="00DE65AE" w:rsidRPr="00DE65AE" w:rsidRDefault="009678D6" w:rsidP="009678D6">
      <w:pPr>
        <w:bidi w:val="0"/>
        <w:spacing w:after="0"/>
        <w:rPr>
          <w:rFonts w:asciiTheme="minorBidi" w:eastAsia="Times New Roman" w:hAnsiTheme="minorBidi"/>
        </w:rPr>
      </w:pPr>
      <w:r>
        <w:rPr>
          <w:rFonts w:asciiTheme="minorBidi" w:eastAsia="Times New Roman" w:hAnsiTheme="minorBidi"/>
        </w:rPr>
        <w:t>Privates</w:t>
      </w:r>
      <w:r w:rsidR="00DE65AE" w:rsidRPr="00DE65AE">
        <w:rPr>
          <w:rFonts w:asciiTheme="minorBidi" w:eastAsia="Times New Roman" w:hAnsiTheme="minorBidi"/>
        </w:rPr>
        <w:t>, commanders</w:t>
      </w:r>
      <w:r w:rsidR="003F6672">
        <w:rPr>
          <w:rFonts w:asciiTheme="minorBidi" w:eastAsia="Times New Roman" w:hAnsiTheme="minorBidi"/>
        </w:rPr>
        <w:t>,</w:t>
      </w:r>
      <w:r w:rsidR="00DE65AE" w:rsidRPr="00DE65AE">
        <w:rPr>
          <w:rFonts w:asciiTheme="minorBidi" w:eastAsia="Times New Roman" w:hAnsiTheme="minorBidi"/>
        </w:rPr>
        <w:t xml:space="preserve"> and officers took part </w:t>
      </w:r>
      <w:r w:rsidR="003F6672">
        <w:rPr>
          <w:rFonts w:asciiTheme="minorBidi" w:eastAsia="Times New Roman" w:hAnsiTheme="minorBidi"/>
        </w:rPr>
        <w:t xml:space="preserve">in </w:t>
      </w:r>
      <w:r w:rsidR="00082F13">
        <w:rPr>
          <w:rFonts w:asciiTheme="minorBidi" w:eastAsia="Times New Roman" w:hAnsiTheme="minorBidi"/>
        </w:rPr>
        <w:t>o</w:t>
      </w:r>
      <w:r w:rsidR="00DE65AE" w:rsidRPr="00DE65AE">
        <w:rPr>
          <w:rFonts w:asciiTheme="minorBidi" w:eastAsia="Times New Roman" w:hAnsiTheme="minorBidi"/>
        </w:rPr>
        <w:t xml:space="preserve">peration </w:t>
      </w:r>
      <w:r>
        <w:rPr>
          <w:rFonts w:asciiTheme="minorBidi" w:eastAsia="Times New Roman" w:hAnsiTheme="minorBidi"/>
        </w:rPr>
        <w:t>"</w:t>
      </w:r>
      <w:r w:rsidR="00163A1B" w:rsidRPr="00163A1B">
        <w:rPr>
          <w:rFonts w:asciiTheme="minorBidi" w:eastAsia="Times New Roman" w:hAnsiTheme="minorBidi"/>
        </w:rPr>
        <w:t>Guardian of the Walls</w:t>
      </w:r>
      <w:r w:rsidR="00163A1B" w:rsidRPr="00163A1B" w:rsidDel="00163A1B">
        <w:rPr>
          <w:rFonts w:asciiTheme="minorBidi" w:eastAsia="Times New Roman" w:hAnsiTheme="minorBidi"/>
        </w:rPr>
        <w:t xml:space="preserve"> </w:t>
      </w:r>
      <w:r>
        <w:rPr>
          <w:rFonts w:asciiTheme="minorBidi" w:eastAsia="Times New Roman" w:hAnsiTheme="minorBidi"/>
        </w:rPr>
        <w:t>"</w:t>
      </w:r>
      <w:r w:rsidR="00DE65AE" w:rsidRPr="00DE65AE">
        <w:rPr>
          <w:rFonts w:asciiTheme="minorBidi" w:eastAsia="Times New Roman" w:hAnsiTheme="minorBidi"/>
        </w:rPr>
        <w:t>.</w:t>
      </w:r>
    </w:p>
    <w:p w14:paraId="3EFC0E5A" w14:textId="46EA0A9F" w:rsidR="00DE65AE" w:rsidRPr="00DE65AE" w:rsidRDefault="00DE65AE" w:rsidP="009678D6">
      <w:pPr>
        <w:bidi w:val="0"/>
        <w:spacing w:after="0"/>
        <w:rPr>
          <w:rFonts w:asciiTheme="minorBidi" w:eastAsia="Times New Roman" w:hAnsiTheme="minorBidi"/>
        </w:rPr>
      </w:pPr>
      <w:r w:rsidRPr="00DE65AE">
        <w:rPr>
          <w:rFonts w:asciiTheme="minorBidi" w:eastAsia="Times New Roman" w:hAnsiTheme="minorBidi"/>
        </w:rPr>
        <w:t xml:space="preserve">Criteria were established for receiving a </w:t>
      </w:r>
      <w:r w:rsidR="009678D6">
        <w:rPr>
          <w:rFonts w:asciiTheme="minorBidi" w:eastAsia="Times New Roman" w:hAnsiTheme="minorBidi"/>
        </w:rPr>
        <w:t>medal</w:t>
      </w:r>
      <w:r w:rsidRPr="00DE65AE">
        <w:rPr>
          <w:rFonts w:asciiTheme="minorBidi" w:eastAsia="Times New Roman" w:hAnsiTheme="minorBidi"/>
        </w:rPr>
        <w:t xml:space="preserve"> for each position:</w:t>
      </w:r>
    </w:p>
    <w:p w14:paraId="66BF66C3" w14:textId="3773C460" w:rsidR="00DE65AE" w:rsidRPr="00DE65AE" w:rsidRDefault="00DE65AE" w:rsidP="009678D6">
      <w:pPr>
        <w:bidi w:val="0"/>
        <w:spacing w:after="0"/>
        <w:ind w:firstLine="720"/>
        <w:rPr>
          <w:rFonts w:asciiTheme="minorBidi" w:eastAsia="Times New Roman" w:hAnsiTheme="minorBidi"/>
        </w:rPr>
      </w:pPr>
      <w:r w:rsidRPr="00DE65AE">
        <w:rPr>
          <w:rFonts w:asciiTheme="minorBidi" w:eastAsia="Times New Roman" w:hAnsiTheme="minorBidi"/>
        </w:rPr>
        <w:t xml:space="preserve">• </w:t>
      </w:r>
      <w:r w:rsidR="00163A1B">
        <w:rPr>
          <w:rFonts w:asciiTheme="minorBidi" w:eastAsia="Times New Roman" w:hAnsiTheme="minorBidi"/>
        </w:rPr>
        <w:t>Private</w:t>
      </w:r>
      <w:r w:rsidRPr="00DE65AE">
        <w:rPr>
          <w:rFonts w:asciiTheme="minorBidi" w:eastAsia="Times New Roman" w:hAnsiTheme="minorBidi"/>
        </w:rPr>
        <w:t xml:space="preserve">: Participated in at least 10 military operations and average </w:t>
      </w:r>
      <w:r w:rsidR="009678D6">
        <w:rPr>
          <w:rFonts w:asciiTheme="minorBidi" w:eastAsia="Times New Roman" w:hAnsiTheme="minorBidi"/>
        </w:rPr>
        <w:t>scores</w:t>
      </w:r>
      <w:r w:rsidRPr="00DE65AE">
        <w:rPr>
          <w:rFonts w:asciiTheme="minorBidi" w:eastAsia="Times New Roman" w:hAnsiTheme="minorBidi"/>
        </w:rPr>
        <w:t xml:space="preserve"> of his participation in </w:t>
      </w:r>
      <w:r w:rsidR="009678D6">
        <w:rPr>
          <w:rFonts w:asciiTheme="minorBidi" w:eastAsia="Times New Roman" w:hAnsiTheme="minorBidi"/>
        </w:rPr>
        <w:t>each</w:t>
      </w:r>
      <w:r w:rsidRPr="00DE65AE">
        <w:rPr>
          <w:rFonts w:asciiTheme="minorBidi" w:eastAsia="Times New Roman" w:hAnsiTheme="minorBidi"/>
        </w:rPr>
        <w:t xml:space="preserve"> operation higher than 95</w:t>
      </w:r>
    </w:p>
    <w:p w14:paraId="57D63F66" w14:textId="4F3B9936" w:rsidR="00DE65AE" w:rsidRPr="00DE65AE" w:rsidRDefault="00DE65AE" w:rsidP="009678D6">
      <w:pPr>
        <w:bidi w:val="0"/>
        <w:spacing w:after="0"/>
        <w:ind w:firstLine="720"/>
        <w:rPr>
          <w:rFonts w:asciiTheme="minorBidi" w:eastAsia="Times New Roman" w:hAnsiTheme="minorBidi"/>
        </w:rPr>
      </w:pPr>
      <w:r w:rsidRPr="00DE65AE">
        <w:rPr>
          <w:rFonts w:asciiTheme="minorBidi" w:eastAsia="Times New Roman" w:hAnsiTheme="minorBidi"/>
        </w:rPr>
        <w:t xml:space="preserve">• Commander: Participated in at least 7 military operations and the average </w:t>
      </w:r>
      <w:r w:rsidR="009678D6">
        <w:rPr>
          <w:rFonts w:asciiTheme="minorBidi" w:eastAsia="Times New Roman" w:hAnsiTheme="minorBidi"/>
        </w:rPr>
        <w:t>scores</w:t>
      </w:r>
      <w:r w:rsidRPr="00DE65AE">
        <w:rPr>
          <w:rFonts w:asciiTheme="minorBidi" w:eastAsia="Times New Roman" w:hAnsiTheme="minorBidi"/>
        </w:rPr>
        <w:t xml:space="preserve"> of his participation in any operation higher than 90, in addition he is </w:t>
      </w:r>
      <w:r w:rsidR="009678D6">
        <w:rPr>
          <w:rFonts w:asciiTheme="minorBidi" w:eastAsia="Times New Roman" w:hAnsiTheme="minorBidi"/>
        </w:rPr>
        <w:t>in a combat unit</w:t>
      </w:r>
    </w:p>
    <w:p w14:paraId="43FC8A62" w14:textId="77777777" w:rsidR="00DE65AE" w:rsidRDefault="00DE65AE" w:rsidP="009678D6">
      <w:pPr>
        <w:bidi w:val="0"/>
        <w:spacing w:after="0"/>
        <w:ind w:firstLine="720"/>
        <w:rPr>
          <w:rFonts w:asciiTheme="minorBidi" w:eastAsia="Times New Roman" w:hAnsiTheme="minorBidi"/>
        </w:rPr>
      </w:pPr>
      <w:r w:rsidRPr="00DE65AE">
        <w:rPr>
          <w:rFonts w:asciiTheme="minorBidi" w:eastAsia="Times New Roman" w:hAnsiTheme="minorBidi"/>
        </w:rPr>
        <w:t>• Officer: Participated in more than 2 military operations and received a sociometric score from the soldiers of at least 92</w:t>
      </w:r>
    </w:p>
    <w:p w14:paraId="55748A93" w14:textId="77777777" w:rsidR="00DE65AE" w:rsidRPr="00DE65AE" w:rsidRDefault="00DE65AE" w:rsidP="00DE65AE">
      <w:pPr>
        <w:bidi w:val="0"/>
        <w:rPr>
          <w:rFonts w:asciiTheme="minorBidi" w:eastAsia="Times New Roman" w:hAnsiTheme="minorBidi"/>
        </w:rPr>
      </w:pPr>
      <w:r w:rsidRPr="00DE65AE">
        <w:rPr>
          <w:rFonts w:asciiTheme="minorBidi" w:eastAsia="Times New Roman" w:hAnsiTheme="minorBidi"/>
        </w:rPr>
        <w:t>To represent these roles, you must define a hierarchy of departments as follows:</w:t>
      </w:r>
    </w:p>
    <w:p w14:paraId="114F46B8" w14:textId="6F417342" w:rsidR="009678D6" w:rsidRDefault="00DE65AE" w:rsidP="009678D6">
      <w:pPr>
        <w:pStyle w:val="a3"/>
        <w:numPr>
          <w:ilvl w:val="0"/>
          <w:numId w:val="38"/>
        </w:numPr>
        <w:bidi w:val="0"/>
        <w:rPr>
          <w:rFonts w:asciiTheme="minorBidi" w:eastAsia="Times New Roman" w:hAnsiTheme="minorBidi"/>
        </w:rPr>
      </w:pPr>
      <w:r w:rsidRPr="009678D6">
        <w:rPr>
          <w:rFonts w:asciiTheme="minorBidi" w:eastAsia="Times New Roman" w:hAnsiTheme="minorBidi"/>
        </w:rPr>
        <w:t xml:space="preserve"> A</w:t>
      </w:r>
      <w:r w:rsidR="003F6672">
        <w:rPr>
          <w:rFonts w:asciiTheme="minorBidi" w:eastAsia="Times New Roman" w:hAnsiTheme="minorBidi"/>
        </w:rPr>
        <w:t xml:space="preserve">n </w:t>
      </w:r>
      <w:r w:rsidRPr="009678D6">
        <w:rPr>
          <w:rFonts w:asciiTheme="minorBidi" w:eastAsia="Times New Roman" w:hAnsiTheme="minorBidi"/>
        </w:rPr>
        <w:t xml:space="preserve">abstract </w:t>
      </w:r>
      <w:r w:rsidR="003F6672">
        <w:rPr>
          <w:rFonts w:asciiTheme="minorBidi" w:eastAsia="Times New Roman" w:hAnsiTheme="minorBidi"/>
        </w:rPr>
        <w:t xml:space="preserve">base </w:t>
      </w:r>
      <w:r w:rsidRPr="009678D6">
        <w:rPr>
          <w:rFonts w:asciiTheme="minorBidi" w:eastAsia="Times New Roman" w:hAnsiTheme="minorBidi"/>
        </w:rPr>
        <w:t xml:space="preserve">class </w:t>
      </w:r>
      <w:r w:rsidR="009678D6" w:rsidRPr="009678D6">
        <w:rPr>
          <w:rFonts w:asciiTheme="minorBidi" w:eastAsia="Times New Roman" w:hAnsiTheme="minorBidi"/>
        </w:rPr>
        <w:t>named</w:t>
      </w:r>
      <w:r w:rsidRPr="009678D6">
        <w:rPr>
          <w:rFonts w:asciiTheme="minorBidi" w:eastAsia="Times New Roman" w:hAnsiTheme="minorBidi"/>
        </w:rPr>
        <w:t xml:space="preserve"> Soldier for representing a soldier.</w:t>
      </w:r>
      <w:r w:rsidR="009678D6">
        <w:rPr>
          <w:rFonts w:asciiTheme="minorBidi" w:eastAsia="Times New Roman" w:hAnsiTheme="minorBidi"/>
        </w:rPr>
        <w:br/>
        <w:t>F</w:t>
      </w:r>
      <w:r w:rsidR="009678D6" w:rsidRPr="009678D6">
        <w:rPr>
          <w:rFonts w:asciiTheme="minorBidi" w:eastAsia="Times New Roman" w:hAnsiTheme="minorBidi"/>
        </w:rPr>
        <w:t>ields</w:t>
      </w:r>
      <w:r w:rsidRPr="009678D6">
        <w:rPr>
          <w:rFonts w:asciiTheme="minorBidi" w:eastAsia="Times New Roman" w:hAnsiTheme="minorBidi"/>
        </w:rPr>
        <w:t xml:space="preserve"> of the </w:t>
      </w:r>
      <w:r w:rsidR="009678D6" w:rsidRPr="009678D6">
        <w:rPr>
          <w:rFonts w:asciiTheme="minorBidi" w:eastAsia="Times New Roman" w:hAnsiTheme="minorBidi"/>
        </w:rPr>
        <w:t xml:space="preserve">class </w:t>
      </w:r>
      <w:proofErr w:type="gramStart"/>
      <w:r w:rsidR="009678D6" w:rsidRPr="009678D6">
        <w:rPr>
          <w:rFonts w:asciiTheme="minorBidi" w:eastAsia="Times New Roman" w:hAnsiTheme="minorBidi"/>
        </w:rPr>
        <w:t>include</w:t>
      </w:r>
      <w:r w:rsidRPr="009678D6">
        <w:rPr>
          <w:rFonts w:asciiTheme="minorBidi" w:eastAsia="Times New Roman" w:hAnsiTheme="minorBidi"/>
        </w:rPr>
        <w:t>:</w:t>
      </w:r>
      <w:proofErr w:type="gramEnd"/>
      <w:r w:rsidRPr="009678D6">
        <w:rPr>
          <w:rFonts w:asciiTheme="minorBidi" w:eastAsia="Times New Roman" w:hAnsiTheme="minorBidi"/>
        </w:rPr>
        <w:t xml:space="preserve"> ID number, first name, last name, number of operations in which the soldier participated.</w:t>
      </w:r>
      <w:r w:rsidR="009678D6">
        <w:rPr>
          <w:rFonts w:asciiTheme="minorBidi" w:eastAsia="Times New Roman" w:hAnsiTheme="minorBidi"/>
        </w:rPr>
        <w:br/>
      </w:r>
      <w:r w:rsidRPr="009678D6">
        <w:rPr>
          <w:rFonts w:asciiTheme="minorBidi" w:eastAsia="Times New Roman" w:hAnsiTheme="minorBidi"/>
        </w:rPr>
        <w:t xml:space="preserve">Add the following methods to the </w:t>
      </w:r>
      <w:r w:rsidR="009678D6" w:rsidRPr="009678D6">
        <w:rPr>
          <w:rFonts w:asciiTheme="minorBidi" w:eastAsia="Times New Roman" w:hAnsiTheme="minorBidi"/>
        </w:rPr>
        <w:t>class</w:t>
      </w:r>
      <w:r w:rsidRPr="009678D6">
        <w:rPr>
          <w:rFonts w:asciiTheme="minorBidi" w:eastAsia="Times New Roman" w:hAnsiTheme="minorBidi"/>
        </w:rPr>
        <w:t>:</w:t>
      </w:r>
    </w:p>
    <w:p w14:paraId="56F9F2E4" w14:textId="77777777" w:rsidR="009678D6" w:rsidRDefault="00DE65AE" w:rsidP="009678D6">
      <w:pPr>
        <w:pStyle w:val="a3"/>
        <w:numPr>
          <w:ilvl w:val="1"/>
          <w:numId w:val="38"/>
        </w:numPr>
        <w:bidi w:val="0"/>
        <w:rPr>
          <w:rFonts w:asciiTheme="minorBidi" w:eastAsia="Times New Roman" w:hAnsiTheme="minorBidi"/>
        </w:rPr>
      </w:pPr>
      <w:r w:rsidRPr="00082F13">
        <w:rPr>
          <w:rFonts w:asciiTheme="minorBidi" w:eastAsia="Times New Roman" w:hAnsiTheme="minorBidi"/>
          <w:b/>
          <w:bCs/>
        </w:rPr>
        <w:t>Constructor</w:t>
      </w:r>
      <w:r w:rsidRPr="009678D6">
        <w:rPr>
          <w:rFonts w:asciiTheme="minorBidi" w:eastAsia="Times New Roman" w:hAnsiTheme="minorBidi"/>
        </w:rPr>
        <w:t xml:space="preserve"> to initialize the </w:t>
      </w:r>
      <w:r w:rsidR="009678D6">
        <w:rPr>
          <w:rFonts w:asciiTheme="minorBidi" w:eastAsia="Times New Roman" w:hAnsiTheme="minorBidi"/>
        </w:rPr>
        <w:t xml:space="preserve">data </w:t>
      </w:r>
      <w:proofErr w:type="gramStart"/>
      <w:r w:rsidR="009678D6">
        <w:rPr>
          <w:rFonts w:asciiTheme="minorBidi" w:eastAsia="Times New Roman" w:hAnsiTheme="minorBidi"/>
        </w:rPr>
        <w:t>members</w:t>
      </w:r>
      <w:proofErr w:type="gramEnd"/>
    </w:p>
    <w:p w14:paraId="6704EA46" w14:textId="77777777" w:rsidR="009678D6" w:rsidRPr="00082F13" w:rsidRDefault="00DE65AE" w:rsidP="009678D6">
      <w:pPr>
        <w:pStyle w:val="a3"/>
        <w:numPr>
          <w:ilvl w:val="1"/>
          <w:numId w:val="38"/>
        </w:numPr>
        <w:bidi w:val="0"/>
        <w:rPr>
          <w:rFonts w:asciiTheme="minorBidi" w:eastAsia="Times New Roman" w:hAnsiTheme="minorBidi"/>
          <w:b/>
          <w:bCs/>
        </w:rPr>
      </w:pPr>
      <w:r w:rsidRPr="00082F13">
        <w:rPr>
          <w:rFonts w:asciiTheme="minorBidi" w:eastAsia="Times New Roman" w:hAnsiTheme="minorBidi"/>
          <w:b/>
          <w:bCs/>
        </w:rPr>
        <w:t>virtual destructor</w:t>
      </w:r>
    </w:p>
    <w:p w14:paraId="710924E2" w14:textId="040F1339" w:rsidR="009678D6" w:rsidRDefault="00DE65AE" w:rsidP="009678D6">
      <w:pPr>
        <w:pStyle w:val="a3"/>
        <w:numPr>
          <w:ilvl w:val="1"/>
          <w:numId w:val="38"/>
        </w:numPr>
        <w:bidi w:val="0"/>
        <w:rPr>
          <w:rFonts w:asciiTheme="minorBidi" w:eastAsia="Times New Roman" w:hAnsiTheme="minorBidi"/>
        </w:rPr>
      </w:pPr>
      <w:proofErr w:type="gramStart"/>
      <w:r w:rsidRPr="00082F13">
        <w:rPr>
          <w:rFonts w:asciiTheme="minorBidi" w:eastAsia="Times New Roman" w:hAnsiTheme="minorBidi"/>
          <w:b/>
          <w:bCs/>
        </w:rPr>
        <w:t>medal(</w:t>
      </w:r>
      <w:proofErr w:type="gramEnd"/>
      <w:r w:rsidRPr="00082F13">
        <w:rPr>
          <w:rFonts w:asciiTheme="minorBidi" w:eastAsia="Times New Roman" w:hAnsiTheme="minorBidi"/>
          <w:b/>
          <w:bCs/>
        </w:rPr>
        <w:t>)</w:t>
      </w:r>
      <w:r w:rsidRPr="009678D6">
        <w:rPr>
          <w:rFonts w:asciiTheme="minorBidi" w:eastAsia="Times New Roman" w:hAnsiTheme="minorBidi"/>
        </w:rPr>
        <w:t xml:space="preserve"> </w:t>
      </w:r>
      <w:r w:rsidR="009678D6">
        <w:rPr>
          <w:rFonts w:asciiTheme="minorBidi" w:eastAsia="Times New Roman" w:hAnsiTheme="minorBidi"/>
        </w:rPr>
        <w:t>- a</w:t>
      </w:r>
      <w:r w:rsidRPr="009678D6">
        <w:rPr>
          <w:rFonts w:asciiTheme="minorBidi" w:eastAsia="Times New Roman" w:hAnsiTheme="minorBidi"/>
        </w:rPr>
        <w:t xml:space="preserve"> Boolean method that checks whether the soldier is entitled to a medal</w:t>
      </w:r>
    </w:p>
    <w:p w14:paraId="5B061A4D" w14:textId="44D78FA5" w:rsidR="00DE65AE" w:rsidRPr="009678D6" w:rsidRDefault="00DE65AE" w:rsidP="009678D6">
      <w:pPr>
        <w:pStyle w:val="a3"/>
        <w:numPr>
          <w:ilvl w:val="1"/>
          <w:numId w:val="38"/>
        </w:numPr>
        <w:bidi w:val="0"/>
        <w:rPr>
          <w:rFonts w:asciiTheme="minorBidi" w:eastAsia="Times New Roman" w:hAnsiTheme="minorBidi"/>
        </w:rPr>
      </w:pPr>
      <w:proofErr w:type="gramStart"/>
      <w:r w:rsidRPr="00082F13">
        <w:rPr>
          <w:rFonts w:asciiTheme="minorBidi" w:eastAsia="Times New Roman" w:hAnsiTheme="minorBidi"/>
          <w:b/>
          <w:bCs/>
        </w:rPr>
        <w:t>print(</w:t>
      </w:r>
      <w:proofErr w:type="gramEnd"/>
      <w:r w:rsidRPr="00082F13">
        <w:rPr>
          <w:rFonts w:asciiTheme="minorBidi" w:eastAsia="Times New Roman" w:hAnsiTheme="minorBidi"/>
          <w:b/>
          <w:bCs/>
        </w:rPr>
        <w:t>)</w:t>
      </w:r>
      <w:r w:rsidRPr="009678D6">
        <w:rPr>
          <w:rFonts w:asciiTheme="minorBidi" w:eastAsia="Times New Roman" w:hAnsiTheme="minorBidi"/>
        </w:rPr>
        <w:t xml:space="preserve"> for printing soldier data. The soldier's data must be </w:t>
      </w:r>
      <w:r w:rsidR="007259F3">
        <w:rPr>
          <w:rFonts w:asciiTheme="minorBidi" w:eastAsia="Times New Roman" w:hAnsiTheme="minorBidi"/>
        </w:rPr>
        <w:t>printed</w:t>
      </w:r>
      <w:r w:rsidR="007259F3" w:rsidRPr="009678D6">
        <w:rPr>
          <w:rFonts w:asciiTheme="minorBidi" w:eastAsia="Times New Roman" w:hAnsiTheme="minorBidi"/>
        </w:rPr>
        <w:t xml:space="preserve"> </w:t>
      </w:r>
      <w:r w:rsidRPr="009678D6">
        <w:rPr>
          <w:rFonts w:asciiTheme="minorBidi" w:eastAsia="Times New Roman" w:hAnsiTheme="minorBidi"/>
        </w:rPr>
        <w:t xml:space="preserve">according to his </w:t>
      </w:r>
      <w:r w:rsidR="007259F3">
        <w:rPr>
          <w:rFonts w:asciiTheme="minorBidi" w:eastAsia="Times New Roman" w:hAnsiTheme="minorBidi"/>
        </w:rPr>
        <w:t>attributes</w:t>
      </w:r>
      <w:r w:rsidRPr="009678D6">
        <w:rPr>
          <w:rFonts w:asciiTheme="minorBidi" w:eastAsia="Times New Roman" w:hAnsiTheme="minorBidi"/>
        </w:rPr>
        <w:t xml:space="preserve">. When </w:t>
      </w:r>
      <w:r w:rsidR="007259F3">
        <w:rPr>
          <w:rFonts w:asciiTheme="minorBidi" w:eastAsia="Times New Roman" w:hAnsiTheme="minorBidi"/>
        </w:rPr>
        <w:t>printing,</w:t>
      </w:r>
      <w:r w:rsidR="007259F3" w:rsidRPr="009678D6">
        <w:rPr>
          <w:rFonts w:asciiTheme="minorBidi" w:eastAsia="Times New Roman" w:hAnsiTheme="minorBidi"/>
        </w:rPr>
        <w:t xml:space="preserve"> </w:t>
      </w:r>
      <w:r w:rsidRPr="009678D6">
        <w:rPr>
          <w:rFonts w:asciiTheme="minorBidi" w:eastAsia="Times New Roman" w:hAnsiTheme="minorBidi"/>
        </w:rPr>
        <w:t xml:space="preserve">first print the attribute name and then the attribute values, each attribute is </w:t>
      </w:r>
      <w:r w:rsidR="007259F3">
        <w:rPr>
          <w:rFonts w:asciiTheme="minorBidi" w:eastAsia="Times New Roman" w:hAnsiTheme="minorBidi"/>
        </w:rPr>
        <w:t>on</w:t>
      </w:r>
      <w:r w:rsidR="007259F3" w:rsidRPr="009678D6">
        <w:rPr>
          <w:rFonts w:asciiTheme="minorBidi" w:eastAsia="Times New Roman" w:hAnsiTheme="minorBidi"/>
        </w:rPr>
        <w:t xml:space="preserve"> </w:t>
      </w:r>
      <w:r w:rsidRPr="009678D6">
        <w:rPr>
          <w:rFonts w:asciiTheme="minorBidi" w:eastAsia="Times New Roman" w:hAnsiTheme="minorBidi"/>
        </w:rPr>
        <w:t>a separate line.</w:t>
      </w:r>
    </w:p>
    <w:p w14:paraId="4CEA47E4" w14:textId="6CCCDFB4" w:rsidR="00DE65AE" w:rsidRPr="00DE65AE" w:rsidRDefault="00DE65AE" w:rsidP="00DE65AE">
      <w:pPr>
        <w:bidi w:val="0"/>
        <w:rPr>
          <w:rFonts w:asciiTheme="minorBidi" w:eastAsia="Times New Roman" w:hAnsiTheme="minorBidi"/>
        </w:rPr>
      </w:pPr>
      <w:r w:rsidRPr="00DE65AE">
        <w:rPr>
          <w:rFonts w:asciiTheme="minorBidi" w:eastAsia="Times New Roman" w:hAnsiTheme="minorBidi"/>
        </w:rPr>
        <w:t xml:space="preserve">B. Private class inheriting from Soldier </w:t>
      </w:r>
      <w:proofErr w:type="gramStart"/>
      <w:r w:rsidRPr="00DE65AE">
        <w:rPr>
          <w:rFonts w:asciiTheme="minorBidi" w:eastAsia="Times New Roman" w:hAnsiTheme="minorBidi"/>
        </w:rPr>
        <w:t xml:space="preserve">for </w:t>
      </w:r>
      <w:r w:rsidR="007259F3">
        <w:rPr>
          <w:rFonts w:asciiTheme="minorBidi" w:eastAsia="Times New Roman" w:hAnsiTheme="minorBidi"/>
        </w:rPr>
        <w:t xml:space="preserve"> representing</w:t>
      </w:r>
      <w:proofErr w:type="gramEnd"/>
      <w:r w:rsidR="007259F3">
        <w:rPr>
          <w:rFonts w:asciiTheme="minorBidi" w:eastAsia="Times New Roman" w:hAnsiTheme="minorBidi"/>
        </w:rPr>
        <w:t xml:space="preserve"> a </w:t>
      </w:r>
      <w:r w:rsidR="003F6672">
        <w:rPr>
          <w:rFonts w:asciiTheme="minorBidi" w:eastAsia="Times New Roman" w:hAnsiTheme="minorBidi"/>
        </w:rPr>
        <w:t>privates</w:t>
      </w:r>
      <w:r w:rsidRPr="00DE65AE">
        <w:rPr>
          <w:rFonts w:asciiTheme="minorBidi" w:eastAsia="Times New Roman" w:hAnsiTheme="minorBidi"/>
        </w:rPr>
        <w:t xml:space="preserve">, which contains, in addition to the personal details, also </w:t>
      </w:r>
      <w:r w:rsidR="009678D6">
        <w:rPr>
          <w:rFonts w:asciiTheme="minorBidi" w:eastAsia="Times New Roman" w:hAnsiTheme="minorBidi"/>
        </w:rPr>
        <w:t>a pointer</w:t>
      </w:r>
      <w:r w:rsidRPr="00DE65AE">
        <w:rPr>
          <w:rFonts w:asciiTheme="minorBidi" w:eastAsia="Times New Roman" w:hAnsiTheme="minorBidi"/>
        </w:rPr>
        <w:t xml:space="preserve"> to an array of evaluation scores of the military operations in which he participated (score range 0-100). Note, this is a class </w:t>
      </w:r>
      <w:r w:rsidR="00636438">
        <w:rPr>
          <w:rFonts w:asciiTheme="minorBidi" w:eastAsia="Times New Roman" w:hAnsiTheme="minorBidi"/>
        </w:rPr>
        <w:t xml:space="preserve">with dynamic fields </w:t>
      </w:r>
      <w:r w:rsidRPr="00DE65AE">
        <w:rPr>
          <w:rFonts w:asciiTheme="minorBidi" w:eastAsia="Times New Roman" w:hAnsiTheme="minorBidi"/>
        </w:rPr>
        <w:t>that requires the application of deep copying in the relevant methods.</w:t>
      </w:r>
    </w:p>
    <w:p w14:paraId="52D4D1C4" w14:textId="6B7EE0E2" w:rsidR="00DE65AE" w:rsidRPr="00DE65AE" w:rsidRDefault="009678D6" w:rsidP="00DE65AE">
      <w:pPr>
        <w:bidi w:val="0"/>
        <w:rPr>
          <w:rFonts w:asciiTheme="minorBidi" w:eastAsia="Times New Roman" w:hAnsiTheme="minorBidi"/>
        </w:rPr>
      </w:pPr>
      <w:r>
        <w:rPr>
          <w:rFonts w:asciiTheme="minorBidi" w:eastAsia="Times New Roman" w:hAnsiTheme="minorBidi"/>
        </w:rPr>
        <w:t>C.</w:t>
      </w:r>
      <w:r w:rsidR="00DE65AE" w:rsidRPr="00DE65AE">
        <w:rPr>
          <w:rFonts w:asciiTheme="minorBidi" w:eastAsia="Times New Roman" w:hAnsiTheme="minorBidi"/>
        </w:rPr>
        <w:t xml:space="preserve"> A Commander class that inherits from Private for the representation of a commander, which contains, in addition to the existing </w:t>
      </w:r>
      <w:r w:rsidR="0051122E">
        <w:rPr>
          <w:rFonts w:asciiTheme="minorBidi" w:eastAsia="Times New Roman" w:hAnsiTheme="minorBidi"/>
        </w:rPr>
        <w:t>data members</w:t>
      </w:r>
      <w:r w:rsidR="00DE65AE" w:rsidRPr="00DE65AE">
        <w:rPr>
          <w:rFonts w:asciiTheme="minorBidi" w:eastAsia="Times New Roman" w:hAnsiTheme="minorBidi"/>
        </w:rPr>
        <w:t>, a Boolean attribute that indicates whether the commander is combat or not</w:t>
      </w:r>
      <w:r w:rsidR="0051122E">
        <w:rPr>
          <w:rFonts w:asciiTheme="minorBidi" w:eastAsia="Times New Roman" w:hAnsiTheme="minorBidi"/>
        </w:rPr>
        <w:t>.</w:t>
      </w:r>
    </w:p>
    <w:p w14:paraId="4980212C" w14:textId="7D862FFD" w:rsidR="00DE65AE" w:rsidRPr="00DE65AE" w:rsidRDefault="00DE65AE" w:rsidP="00DE65AE">
      <w:pPr>
        <w:bidi w:val="0"/>
        <w:rPr>
          <w:rFonts w:asciiTheme="minorBidi" w:eastAsia="Times New Roman" w:hAnsiTheme="minorBidi"/>
        </w:rPr>
      </w:pPr>
      <w:r w:rsidRPr="00DE65AE">
        <w:rPr>
          <w:rFonts w:asciiTheme="minorBidi" w:eastAsia="Times New Roman" w:hAnsiTheme="minorBidi"/>
        </w:rPr>
        <w:t>D. A</w:t>
      </w:r>
      <w:r w:rsidR="00082F13">
        <w:rPr>
          <w:rFonts w:asciiTheme="minorBidi" w:eastAsia="Times New Roman" w:hAnsiTheme="minorBidi"/>
        </w:rPr>
        <w:t>n</w:t>
      </w:r>
      <w:r w:rsidRPr="00DE65AE">
        <w:rPr>
          <w:rFonts w:asciiTheme="minorBidi" w:eastAsia="Times New Roman" w:hAnsiTheme="minorBidi"/>
        </w:rPr>
        <w:t xml:space="preserve"> Officer Class that inherits from Soldier for representing an officer, which contains, in addition to the personal details, a </w:t>
      </w:r>
      <w:r w:rsidR="0051122E">
        <w:rPr>
          <w:rFonts w:asciiTheme="minorBidi" w:eastAsia="Times New Roman" w:hAnsiTheme="minorBidi"/>
        </w:rPr>
        <w:t>field</w:t>
      </w:r>
      <w:r w:rsidRPr="00DE65AE">
        <w:rPr>
          <w:rFonts w:asciiTheme="minorBidi" w:eastAsia="Times New Roman" w:hAnsiTheme="minorBidi"/>
        </w:rPr>
        <w:t xml:space="preserve"> for his sociometric score.</w:t>
      </w:r>
    </w:p>
    <w:p w14:paraId="53856E13" w14:textId="1FEC00B6" w:rsidR="00DE65AE" w:rsidRPr="00DE65AE" w:rsidRDefault="00DE65AE" w:rsidP="00DE65AE">
      <w:pPr>
        <w:bidi w:val="0"/>
        <w:rPr>
          <w:rFonts w:asciiTheme="minorBidi" w:eastAsia="Times New Roman" w:hAnsiTheme="minorBidi"/>
        </w:rPr>
      </w:pPr>
      <w:r w:rsidRPr="00DE65AE">
        <w:rPr>
          <w:rFonts w:asciiTheme="minorBidi" w:eastAsia="Times New Roman" w:hAnsiTheme="minorBidi"/>
        </w:rPr>
        <w:t>Note, you need to set up the classes correctly, define virtual methods, pure virtual, etc.</w:t>
      </w:r>
    </w:p>
    <w:p w14:paraId="5F70B3A8" w14:textId="40DCA79E" w:rsidR="008F56E3" w:rsidRDefault="00DE65AE" w:rsidP="00DE65AE">
      <w:pPr>
        <w:bidi w:val="0"/>
        <w:rPr>
          <w:rFonts w:asciiTheme="minorBidi" w:eastAsia="Times New Roman" w:hAnsiTheme="minorBidi"/>
        </w:rPr>
      </w:pPr>
      <w:r w:rsidRPr="00DE65AE">
        <w:rPr>
          <w:rFonts w:asciiTheme="minorBidi" w:eastAsia="Times New Roman" w:hAnsiTheme="minorBidi"/>
        </w:rPr>
        <w:t>How to print the data for each soldier is described as follows:</w:t>
      </w:r>
      <w:r w:rsidR="008F56E3">
        <w:rPr>
          <w:rFonts w:asciiTheme="minorBidi" w:eastAsia="Times New Roman" w:hAnsiTheme="minorBidi"/>
        </w:rPr>
        <w:br w:type="page"/>
      </w:r>
    </w:p>
    <w:p w14:paraId="4F859EAA" w14:textId="66C51C35" w:rsidR="008F56E3" w:rsidRDefault="008F56E3" w:rsidP="008F56E3">
      <w:pPr>
        <w:bidi w:val="0"/>
        <w:rPr>
          <w:rFonts w:asciiTheme="minorBidi" w:eastAsia="Times New Roman" w:hAnsiTheme="minorBidi"/>
          <w:rtl/>
        </w:rPr>
      </w:pPr>
    </w:p>
    <w:p w14:paraId="29EDEFB5" w14:textId="798F7830" w:rsidR="0051122E" w:rsidRDefault="00082F13" w:rsidP="008F56E3">
      <w:pPr>
        <w:bidi w:val="0"/>
        <w:spacing w:after="0" w:line="240" w:lineRule="auto"/>
        <w:rPr>
          <w:rFonts w:asciiTheme="minorBidi" w:eastAsia="Times New Roman" w:hAnsiTheme="minorBidi"/>
        </w:rPr>
      </w:pPr>
      <w:r w:rsidRPr="0051122E">
        <w:rPr>
          <w:rFonts w:asciiTheme="minorBidi" w:eastAsia="Times New Roman" w:hAnsiTheme="minorBidi"/>
          <w:noProof/>
        </w:rPr>
        <mc:AlternateContent>
          <mc:Choice Requires="wps">
            <w:drawing>
              <wp:anchor distT="0" distB="0" distL="114300" distR="114300" simplePos="0" relativeHeight="251662336" behindDoc="0" locked="0" layoutInCell="1" allowOverlap="1" wp14:anchorId="467D512E" wp14:editId="4D6F0BEA">
                <wp:simplePos x="0" y="0"/>
                <wp:positionH relativeFrom="column">
                  <wp:posOffset>2292350</wp:posOffset>
                </wp:positionH>
                <wp:positionV relativeFrom="paragraph">
                  <wp:posOffset>38100</wp:posOffset>
                </wp:positionV>
                <wp:extent cx="2320925" cy="1606550"/>
                <wp:effectExtent l="57150" t="38100" r="79375" b="88900"/>
                <wp:wrapNone/>
                <wp:docPr id="6" name="מלבן 6"/>
                <wp:cNvGraphicFramePr/>
                <a:graphic xmlns:a="http://schemas.openxmlformats.org/drawingml/2006/main">
                  <a:graphicData uri="http://schemas.microsoft.com/office/word/2010/wordprocessingShape">
                    <wps:wsp>
                      <wps:cNvSpPr/>
                      <wps:spPr>
                        <a:xfrm>
                          <a:off x="0" y="0"/>
                          <a:ext cx="2320925" cy="1606550"/>
                        </a:xfrm>
                        <a:prstGeom prst="rect">
                          <a:avLst/>
                        </a:prstGeom>
                      </wps:spPr>
                      <wps:style>
                        <a:lnRef idx="1">
                          <a:schemeClr val="dk1"/>
                        </a:lnRef>
                        <a:fillRef idx="2">
                          <a:schemeClr val="dk1"/>
                        </a:fillRef>
                        <a:effectRef idx="1">
                          <a:schemeClr val="dk1"/>
                        </a:effectRef>
                        <a:fontRef idx="minor">
                          <a:schemeClr val="dk1"/>
                        </a:fontRef>
                      </wps:style>
                      <wps:txbx>
                        <w:txbxContent>
                          <w:p w14:paraId="5F73E9A8" w14:textId="77777777" w:rsidR="0051122E" w:rsidRDefault="0051122E" w:rsidP="0051122E">
                            <w:pPr>
                              <w:bidi w:val="0"/>
                              <w:spacing w:after="0"/>
                              <w:rPr>
                                <w:rFonts w:asciiTheme="minorBidi" w:hAnsiTheme="minorBidi"/>
                                <w:u w:val="single"/>
                              </w:rPr>
                            </w:pPr>
                            <w:r>
                              <w:rPr>
                                <w:rFonts w:asciiTheme="minorBidi" w:hAnsiTheme="minorBidi"/>
                                <w:u w:val="single"/>
                              </w:rPr>
                              <w:t>Commander</w:t>
                            </w:r>
                          </w:p>
                          <w:p w14:paraId="7CD7B30F" w14:textId="6AF60480" w:rsidR="0051122E" w:rsidRPr="00166409" w:rsidRDefault="0051122E" w:rsidP="0051122E">
                            <w:pPr>
                              <w:bidi w:val="0"/>
                              <w:spacing w:after="0"/>
                              <w:rPr>
                                <w:rFonts w:asciiTheme="minorBidi" w:hAnsiTheme="minorBidi"/>
                                <w:rtl/>
                              </w:rPr>
                            </w:pPr>
                            <w:r w:rsidRPr="00166409">
                              <w:rPr>
                                <w:rFonts w:asciiTheme="minorBidi" w:hAnsiTheme="minorBidi"/>
                              </w:rPr>
                              <w:t xml:space="preserve">ID </w:t>
                            </w:r>
                          </w:p>
                          <w:p w14:paraId="79FD4F44" w14:textId="42970BEE" w:rsidR="0051122E" w:rsidRPr="00166409" w:rsidRDefault="0051122E" w:rsidP="0051122E">
                            <w:pPr>
                              <w:bidi w:val="0"/>
                              <w:spacing w:after="0"/>
                              <w:rPr>
                                <w:rFonts w:asciiTheme="minorBidi" w:hAnsiTheme="minorBidi"/>
                              </w:rPr>
                            </w:pPr>
                            <w:r w:rsidRPr="00166409">
                              <w:rPr>
                                <w:rFonts w:asciiTheme="minorBidi" w:hAnsiTheme="minorBidi"/>
                              </w:rPr>
                              <w:t>first name:</w:t>
                            </w:r>
                          </w:p>
                          <w:p w14:paraId="05D6D79F" w14:textId="24F1F455" w:rsidR="0051122E" w:rsidRPr="00166409" w:rsidRDefault="0051122E" w:rsidP="0051122E">
                            <w:pPr>
                              <w:bidi w:val="0"/>
                              <w:spacing w:after="0"/>
                              <w:rPr>
                                <w:rFonts w:asciiTheme="minorBidi" w:hAnsiTheme="minorBidi"/>
                              </w:rPr>
                            </w:pPr>
                            <w:r w:rsidRPr="00166409">
                              <w:rPr>
                                <w:rFonts w:asciiTheme="minorBidi" w:hAnsiTheme="minorBidi"/>
                              </w:rPr>
                              <w:t xml:space="preserve">last name: </w:t>
                            </w:r>
                          </w:p>
                          <w:p w14:paraId="1E1AA23D" w14:textId="713729EE" w:rsidR="0051122E" w:rsidRPr="00166409" w:rsidRDefault="0051122E" w:rsidP="0051122E">
                            <w:pPr>
                              <w:bidi w:val="0"/>
                              <w:spacing w:after="0"/>
                              <w:rPr>
                                <w:rFonts w:asciiTheme="minorBidi" w:hAnsiTheme="minorBidi"/>
                                <w:rtl/>
                              </w:rPr>
                            </w:pPr>
                            <w:r w:rsidRPr="00166409">
                              <w:rPr>
                                <w:rFonts w:asciiTheme="minorBidi" w:hAnsiTheme="minorBidi"/>
                              </w:rPr>
                              <w:t xml:space="preserve">num operations: </w:t>
                            </w:r>
                          </w:p>
                          <w:p w14:paraId="7ECECFD4" w14:textId="20D8A38F" w:rsidR="0051122E" w:rsidRDefault="0051122E" w:rsidP="0051122E">
                            <w:pPr>
                              <w:bidi w:val="0"/>
                              <w:spacing w:after="0"/>
                              <w:rPr>
                                <w:rFonts w:asciiTheme="minorBidi" w:hAnsiTheme="minorBidi"/>
                              </w:rPr>
                            </w:pPr>
                            <w:r w:rsidRPr="00166409">
                              <w:rPr>
                                <w:rFonts w:asciiTheme="minorBidi" w:hAnsiTheme="minorBidi"/>
                              </w:rPr>
                              <w:t xml:space="preserve">grades: </w:t>
                            </w:r>
                            <w:r w:rsidR="00082F13">
                              <w:rPr>
                                <w:rFonts w:asciiTheme="minorBidi" w:hAnsiTheme="minorBidi"/>
                              </w:rPr>
                              <w:t>print scores array with blanks in between</w:t>
                            </w:r>
                          </w:p>
                          <w:p w14:paraId="5F07F7C4" w14:textId="77777777" w:rsidR="0051122E" w:rsidRPr="00166409" w:rsidRDefault="0051122E" w:rsidP="0051122E">
                            <w:pPr>
                              <w:bidi w:val="0"/>
                              <w:rPr>
                                <w:rFonts w:asciiTheme="minorBidi" w:hAnsiTheme="minorBidi"/>
                                <w:rtl/>
                              </w:rPr>
                            </w:pPr>
                            <w:r>
                              <w:rPr>
                                <w:rFonts w:asciiTheme="minorBidi" w:hAnsiTheme="minorBidi"/>
                              </w:rPr>
                              <w:t>combat: yes/no</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7D512E" id="מלבן 6" o:spid="_x0000_s1026" style="position:absolute;margin-left:180.5pt;margin-top:3pt;width:182.75pt;height:12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" fillcolor="gray [1616]" strokecolor="black [3040]">
                <v:fill color2="#d9d9d9 [496]" rotate="t" angle="180" colors="0 #bcbcbc;22938f #d0d0d0;1 #ededed" focus="100%" type="gradient"/>
                <v:shadow on="t" color="black" opacity="24903f" origin=",.5" offset="0,.55556mm"/>
                <v:textbox>
                  <w:txbxContent>
                    <w:p w14:paraId="5F73E9A8" w14:textId="77777777" w:rsidR="0051122E" w:rsidRDefault="0051122E" w:rsidP="0051122E">
                      <w:pPr>
                        <w:bidi w:val="0"/>
                        <w:spacing w:after="0"/>
                        <w:rPr>
                          <w:rFonts w:asciiTheme="minorBidi" w:hAnsiTheme="minorBidi"/>
                          <w:u w:val="single"/>
                        </w:rPr>
                      </w:pPr>
                      <w:r>
                        <w:rPr>
                          <w:rFonts w:asciiTheme="minorBidi" w:hAnsiTheme="minorBidi"/>
                          <w:u w:val="single"/>
                        </w:rPr>
                        <w:t>Commander</w:t>
                      </w:r>
                    </w:p>
                    <w:p w14:paraId="7CD7B30F" w14:textId="6AF60480" w:rsidR="0051122E" w:rsidRPr="00166409" w:rsidRDefault="0051122E" w:rsidP="0051122E">
                      <w:pPr>
                        <w:bidi w:val="0"/>
                        <w:spacing w:after="0"/>
                        <w:rPr>
                          <w:rFonts w:asciiTheme="minorBidi" w:hAnsiTheme="minorBidi"/>
                          <w:rtl/>
                        </w:rPr>
                      </w:pPr>
                      <w:r w:rsidRPr="00166409">
                        <w:rPr>
                          <w:rFonts w:asciiTheme="minorBidi" w:hAnsiTheme="minorBidi"/>
                        </w:rPr>
                        <w:t xml:space="preserve">ID </w:t>
                      </w:r>
                    </w:p>
                    <w:p w14:paraId="79FD4F44" w14:textId="42970BEE" w:rsidR="0051122E" w:rsidRPr="00166409" w:rsidRDefault="0051122E" w:rsidP="0051122E">
                      <w:pPr>
                        <w:bidi w:val="0"/>
                        <w:spacing w:after="0"/>
                        <w:rPr>
                          <w:rFonts w:asciiTheme="minorBidi" w:hAnsiTheme="minorBidi"/>
                        </w:rPr>
                      </w:pPr>
                      <w:r w:rsidRPr="00166409">
                        <w:rPr>
                          <w:rFonts w:asciiTheme="minorBidi" w:hAnsiTheme="minorBidi"/>
                        </w:rPr>
                        <w:t>first name:</w:t>
                      </w:r>
                    </w:p>
                    <w:p w14:paraId="05D6D79F" w14:textId="24F1F455" w:rsidR="0051122E" w:rsidRPr="00166409" w:rsidRDefault="0051122E" w:rsidP="0051122E">
                      <w:pPr>
                        <w:bidi w:val="0"/>
                        <w:spacing w:after="0"/>
                        <w:rPr>
                          <w:rFonts w:asciiTheme="minorBidi" w:hAnsiTheme="minorBidi"/>
                        </w:rPr>
                      </w:pPr>
                      <w:r w:rsidRPr="00166409">
                        <w:rPr>
                          <w:rFonts w:asciiTheme="minorBidi" w:hAnsiTheme="minorBidi"/>
                        </w:rPr>
                        <w:t xml:space="preserve">last name: </w:t>
                      </w:r>
                    </w:p>
                    <w:p w14:paraId="1E1AA23D" w14:textId="713729EE" w:rsidR="0051122E" w:rsidRPr="00166409" w:rsidRDefault="0051122E" w:rsidP="0051122E">
                      <w:pPr>
                        <w:bidi w:val="0"/>
                        <w:spacing w:after="0"/>
                        <w:rPr>
                          <w:rFonts w:asciiTheme="minorBidi" w:hAnsiTheme="minorBidi"/>
                          <w:rtl/>
                        </w:rPr>
                      </w:pPr>
                      <w:r w:rsidRPr="00166409">
                        <w:rPr>
                          <w:rFonts w:asciiTheme="minorBidi" w:hAnsiTheme="minorBidi"/>
                        </w:rPr>
                        <w:t xml:space="preserve">num operations: </w:t>
                      </w:r>
                    </w:p>
                    <w:p w14:paraId="7ECECFD4" w14:textId="20D8A38F" w:rsidR="0051122E" w:rsidRDefault="0051122E" w:rsidP="0051122E">
                      <w:pPr>
                        <w:bidi w:val="0"/>
                        <w:spacing w:after="0"/>
                        <w:rPr>
                          <w:rFonts w:asciiTheme="minorBidi" w:hAnsiTheme="minorBidi"/>
                        </w:rPr>
                      </w:pPr>
                      <w:r w:rsidRPr="00166409">
                        <w:rPr>
                          <w:rFonts w:asciiTheme="minorBidi" w:hAnsiTheme="minorBidi"/>
                        </w:rPr>
                        <w:t xml:space="preserve">grades: </w:t>
                      </w:r>
                      <w:r w:rsidR="00082F13">
                        <w:rPr>
                          <w:rFonts w:asciiTheme="minorBidi" w:hAnsiTheme="minorBidi"/>
                        </w:rPr>
                        <w:t>print scores array with blanks in between</w:t>
                      </w:r>
                    </w:p>
                    <w:p w14:paraId="5F07F7C4" w14:textId="77777777" w:rsidR="0051122E" w:rsidRPr="00166409" w:rsidRDefault="0051122E" w:rsidP="0051122E">
                      <w:pPr>
                        <w:bidi w:val="0"/>
                        <w:rPr>
                          <w:rFonts w:asciiTheme="minorBidi" w:hAnsiTheme="minorBidi"/>
                          <w:rtl/>
                        </w:rPr>
                      </w:pPr>
                      <w:r>
                        <w:rPr>
                          <w:rFonts w:asciiTheme="minorBidi" w:hAnsiTheme="minorBidi"/>
                        </w:rPr>
                        <w:t>combat: yes/no</w:t>
                      </w:r>
                    </w:p>
                  </w:txbxContent>
                </v:textbox>
              </v:rect>
            </w:pict>
          </mc:Fallback>
        </mc:AlternateContent>
      </w:r>
      <w:r w:rsidRPr="0051122E">
        <w:rPr>
          <w:rFonts w:asciiTheme="minorBidi" w:eastAsia="Times New Roman" w:hAnsiTheme="minorBidi"/>
          <w:noProof/>
        </w:rPr>
        <mc:AlternateContent>
          <mc:Choice Requires="wps">
            <w:drawing>
              <wp:anchor distT="0" distB="0" distL="114300" distR="114300" simplePos="0" relativeHeight="251663360" behindDoc="0" locked="0" layoutInCell="1" allowOverlap="1" wp14:anchorId="2EA4B003" wp14:editId="7A5369FF">
                <wp:simplePos x="0" y="0"/>
                <wp:positionH relativeFrom="column">
                  <wp:posOffset>4768850</wp:posOffset>
                </wp:positionH>
                <wp:positionV relativeFrom="paragraph">
                  <wp:posOffset>44450</wp:posOffset>
                </wp:positionV>
                <wp:extent cx="2181225" cy="1219200"/>
                <wp:effectExtent l="57150" t="38100" r="85725" b="95250"/>
                <wp:wrapNone/>
                <wp:docPr id="7" name="מלבן 7"/>
                <wp:cNvGraphicFramePr/>
                <a:graphic xmlns:a="http://schemas.openxmlformats.org/drawingml/2006/main">
                  <a:graphicData uri="http://schemas.microsoft.com/office/word/2010/wordprocessingShape">
                    <wps:wsp>
                      <wps:cNvSpPr/>
                      <wps:spPr>
                        <a:xfrm>
                          <a:off x="0" y="0"/>
                          <a:ext cx="2181225" cy="1219200"/>
                        </a:xfrm>
                        <a:prstGeom prst="rect">
                          <a:avLst/>
                        </a:prstGeom>
                        <a:ln>
                          <a:headEnd type="none" w="med" len="med"/>
                          <a:tailEnd type="none" w="med" len="med"/>
                        </a:ln>
                      </wps:spPr>
                      <wps:style>
                        <a:lnRef idx="1">
                          <a:schemeClr val="dk1"/>
                        </a:lnRef>
                        <a:fillRef idx="2">
                          <a:schemeClr val="dk1"/>
                        </a:fillRef>
                        <a:effectRef idx="1">
                          <a:schemeClr val="dk1"/>
                        </a:effectRef>
                        <a:fontRef idx="minor">
                          <a:schemeClr val="dk1"/>
                        </a:fontRef>
                      </wps:style>
                      <wps:txbx>
                        <w:txbxContent>
                          <w:p w14:paraId="097C2D5F" w14:textId="77777777" w:rsidR="0051122E" w:rsidRDefault="0051122E" w:rsidP="0051122E">
                            <w:pPr>
                              <w:bidi w:val="0"/>
                              <w:spacing w:after="0"/>
                              <w:rPr>
                                <w:rFonts w:asciiTheme="minorBidi" w:hAnsiTheme="minorBidi"/>
                                <w:u w:val="single"/>
                              </w:rPr>
                            </w:pPr>
                            <w:r>
                              <w:rPr>
                                <w:rFonts w:asciiTheme="minorBidi" w:hAnsiTheme="minorBidi"/>
                                <w:u w:val="single"/>
                              </w:rPr>
                              <w:t>Officer</w:t>
                            </w:r>
                          </w:p>
                          <w:p w14:paraId="7BE55D5D" w14:textId="320766BD" w:rsidR="0051122E" w:rsidRPr="00166409" w:rsidRDefault="0051122E" w:rsidP="0051122E">
                            <w:pPr>
                              <w:bidi w:val="0"/>
                              <w:spacing w:after="0"/>
                              <w:rPr>
                                <w:rFonts w:asciiTheme="minorBidi" w:hAnsiTheme="minorBidi"/>
                              </w:rPr>
                            </w:pPr>
                            <w:r w:rsidRPr="00166409">
                              <w:rPr>
                                <w:rFonts w:asciiTheme="minorBidi" w:hAnsiTheme="minorBidi"/>
                              </w:rPr>
                              <w:t xml:space="preserve">ID </w:t>
                            </w:r>
                          </w:p>
                          <w:p w14:paraId="293BC068" w14:textId="60FD2691" w:rsidR="0051122E" w:rsidRPr="00166409" w:rsidRDefault="0051122E" w:rsidP="0051122E">
                            <w:pPr>
                              <w:bidi w:val="0"/>
                              <w:spacing w:after="0"/>
                              <w:rPr>
                                <w:rFonts w:asciiTheme="minorBidi" w:hAnsiTheme="minorBidi"/>
                              </w:rPr>
                            </w:pPr>
                            <w:r w:rsidRPr="00166409">
                              <w:rPr>
                                <w:rFonts w:asciiTheme="minorBidi" w:hAnsiTheme="minorBidi"/>
                              </w:rPr>
                              <w:t xml:space="preserve">first name: </w:t>
                            </w:r>
                          </w:p>
                          <w:p w14:paraId="745126ED" w14:textId="6ABD7492" w:rsidR="0051122E" w:rsidRPr="00166409" w:rsidRDefault="0051122E" w:rsidP="0051122E">
                            <w:pPr>
                              <w:bidi w:val="0"/>
                              <w:spacing w:after="0"/>
                              <w:rPr>
                                <w:rFonts w:asciiTheme="minorBidi" w:hAnsiTheme="minorBidi"/>
                              </w:rPr>
                            </w:pPr>
                            <w:r w:rsidRPr="00166409">
                              <w:rPr>
                                <w:rFonts w:asciiTheme="minorBidi" w:hAnsiTheme="minorBidi"/>
                              </w:rPr>
                              <w:t xml:space="preserve">last name: </w:t>
                            </w:r>
                          </w:p>
                          <w:p w14:paraId="684F476F" w14:textId="5B080A2A" w:rsidR="0051122E" w:rsidRPr="00166409" w:rsidRDefault="0051122E" w:rsidP="0051122E">
                            <w:pPr>
                              <w:bidi w:val="0"/>
                              <w:spacing w:after="0"/>
                              <w:rPr>
                                <w:rFonts w:asciiTheme="minorBidi" w:hAnsiTheme="minorBidi"/>
                              </w:rPr>
                            </w:pPr>
                            <w:r w:rsidRPr="00166409">
                              <w:rPr>
                                <w:rFonts w:asciiTheme="minorBidi" w:hAnsiTheme="minorBidi"/>
                              </w:rPr>
                              <w:t xml:space="preserve">num operations: </w:t>
                            </w:r>
                          </w:p>
                          <w:p w14:paraId="4474588C" w14:textId="579697F6" w:rsidR="0051122E" w:rsidRPr="00166409" w:rsidRDefault="0051122E" w:rsidP="0051122E">
                            <w:pPr>
                              <w:bidi w:val="0"/>
                              <w:spacing w:after="0"/>
                              <w:rPr>
                                <w:rFonts w:asciiTheme="minorBidi" w:hAnsiTheme="minorBidi"/>
                              </w:rPr>
                            </w:pPr>
                            <w:r>
                              <w:rPr>
                                <w:rFonts w:asciiTheme="minorBidi" w:hAnsiTheme="minorBidi"/>
                              </w:rPr>
                              <w:t>sociometric score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A4B003" id="מלבן 7" o:spid="_x0000_s1027" style="position:absolute;margin-left:375.5pt;margin-top:3.5pt;width:171.75pt;height:9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" fillcolor="gray [1616]" strokecolor="black [3040]">
                <v:fill color2="#d9d9d9 [496]" rotate="t" angle="180" colors="0 #bcbcbc;22938f #d0d0d0;1 #ededed" focus="100%" type="gradient"/>
                <v:shadow on="t" color="black" opacity="24903f" origin=",.5" offset="0,.55556mm"/>
                <v:textbox>
                  <w:txbxContent>
                    <w:p w14:paraId="097C2D5F" w14:textId="77777777" w:rsidR="0051122E" w:rsidRDefault="0051122E" w:rsidP="0051122E">
                      <w:pPr>
                        <w:bidi w:val="0"/>
                        <w:spacing w:after="0"/>
                        <w:rPr>
                          <w:rFonts w:asciiTheme="minorBidi" w:hAnsiTheme="minorBidi"/>
                          <w:u w:val="single"/>
                        </w:rPr>
                      </w:pPr>
                      <w:r>
                        <w:rPr>
                          <w:rFonts w:asciiTheme="minorBidi" w:hAnsiTheme="minorBidi"/>
                          <w:u w:val="single"/>
                        </w:rPr>
                        <w:t>Officer</w:t>
                      </w:r>
                    </w:p>
                    <w:p w14:paraId="7BE55D5D" w14:textId="320766BD" w:rsidR="0051122E" w:rsidRPr="00166409" w:rsidRDefault="0051122E" w:rsidP="0051122E">
                      <w:pPr>
                        <w:bidi w:val="0"/>
                        <w:spacing w:after="0"/>
                        <w:rPr>
                          <w:rFonts w:asciiTheme="minorBidi" w:hAnsiTheme="minorBidi"/>
                        </w:rPr>
                      </w:pPr>
                      <w:r w:rsidRPr="00166409">
                        <w:rPr>
                          <w:rFonts w:asciiTheme="minorBidi" w:hAnsiTheme="minorBidi"/>
                        </w:rPr>
                        <w:t xml:space="preserve">ID </w:t>
                      </w:r>
                    </w:p>
                    <w:p w14:paraId="293BC068" w14:textId="60FD2691" w:rsidR="0051122E" w:rsidRPr="00166409" w:rsidRDefault="0051122E" w:rsidP="0051122E">
                      <w:pPr>
                        <w:bidi w:val="0"/>
                        <w:spacing w:after="0"/>
                        <w:rPr>
                          <w:rFonts w:asciiTheme="minorBidi" w:hAnsiTheme="minorBidi"/>
                        </w:rPr>
                      </w:pPr>
                      <w:r w:rsidRPr="00166409">
                        <w:rPr>
                          <w:rFonts w:asciiTheme="minorBidi" w:hAnsiTheme="minorBidi"/>
                        </w:rPr>
                        <w:t xml:space="preserve">first name: </w:t>
                      </w:r>
                    </w:p>
                    <w:p w14:paraId="745126ED" w14:textId="6ABD7492" w:rsidR="0051122E" w:rsidRPr="00166409" w:rsidRDefault="0051122E" w:rsidP="0051122E">
                      <w:pPr>
                        <w:bidi w:val="0"/>
                        <w:spacing w:after="0"/>
                        <w:rPr>
                          <w:rFonts w:asciiTheme="minorBidi" w:hAnsiTheme="minorBidi"/>
                        </w:rPr>
                      </w:pPr>
                      <w:r w:rsidRPr="00166409">
                        <w:rPr>
                          <w:rFonts w:asciiTheme="minorBidi" w:hAnsiTheme="minorBidi"/>
                        </w:rPr>
                        <w:t xml:space="preserve">last name: </w:t>
                      </w:r>
                    </w:p>
                    <w:p w14:paraId="684F476F" w14:textId="5B080A2A" w:rsidR="0051122E" w:rsidRPr="00166409" w:rsidRDefault="0051122E" w:rsidP="0051122E">
                      <w:pPr>
                        <w:bidi w:val="0"/>
                        <w:spacing w:after="0"/>
                        <w:rPr>
                          <w:rFonts w:asciiTheme="minorBidi" w:hAnsiTheme="minorBidi"/>
                        </w:rPr>
                      </w:pPr>
                      <w:r w:rsidRPr="00166409">
                        <w:rPr>
                          <w:rFonts w:asciiTheme="minorBidi" w:hAnsiTheme="minorBidi"/>
                        </w:rPr>
                        <w:t xml:space="preserve">num operations: </w:t>
                      </w:r>
                    </w:p>
                    <w:p w14:paraId="4474588C" w14:textId="579697F6" w:rsidR="0051122E" w:rsidRPr="00166409" w:rsidRDefault="0051122E" w:rsidP="0051122E">
                      <w:pPr>
                        <w:bidi w:val="0"/>
                        <w:spacing w:after="0"/>
                        <w:rPr>
                          <w:rFonts w:asciiTheme="minorBidi" w:hAnsiTheme="minorBidi"/>
                        </w:rPr>
                      </w:pPr>
                      <w:r>
                        <w:rPr>
                          <w:rFonts w:asciiTheme="minorBidi" w:hAnsiTheme="minorBidi"/>
                        </w:rPr>
                        <w:t>sociometric score</w:t>
                      </w:r>
                    </w:p>
                  </w:txbxContent>
                </v:textbox>
              </v:rect>
            </w:pict>
          </mc:Fallback>
        </mc:AlternateContent>
      </w:r>
      <w:r w:rsidR="0051122E" w:rsidRPr="0051122E">
        <w:rPr>
          <w:rFonts w:asciiTheme="minorBidi" w:eastAsia="Times New Roman" w:hAnsiTheme="minorBidi"/>
          <w:noProof/>
        </w:rPr>
        <mc:AlternateContent>
          <mc:Choice Requires="wps">
            <w:drawing>
              <wp:anchor distT="0" distB="0" distL="114300" distR="114300" simplePos="0" relativeHeight="251661312" behindDoc="0" locked="0" layoutInCell="1" allowOverlap="1" wp14:anchorId="20D21E77" wp14:editId="5AB66BA6">
                <wp:simplePos x="0" y="0"/>
                <wp:positionH relativeFrom="column">
                  <wp:posOffset>0</wp:posOffset>
                </wp:positionH>
                <wp:positionV relativeFrom="paragraph">
                  <wp:posOffset>38100</wp:posOffset>
                </wp:positionV>
                <wp:extent cx="2181225" cy="1276350"/>
                <wp:effectExtent l="57150" t="38100" r="85725" b="95250"/>
                <wp:wrapNone/>
                <wp:docPr id="5" name="מלבן 5"/>
                <wp:cNvGraphicFramePr/>
                <a:graphic xmlns:a="http://schemas.openxmlformats.org/drawingml/2006/main">
                  <a:graphicData uri="http://schemas.microsoft.com/office/word/2010/wordprocessingShape">
                    <wps:wsp>
                      <wps:cNvSpPr/>
                      <wps:spPr>
                        <a:xfrm>
                          <a:off x="0" y="0"/>
                          <a:ext cx="2181225" cy="1276350"/>
                        </a:xfrm>
                        <a:prstGeom prst="rect">
                          <a:avLst/>
                        </a:prstGeom>
                      </wps:spPr>
                      <wps:style>
                        <a:lnRef idx="1">
                          <a:schemeClr val="dk1"/>
                        </a:lnRef>
                        <a:fillRef idx="2">
                          <a:schemeClr val="dk1"/>
                        </a:fillRef>
                        <a:effectRef idx="1">
                          <a:schemeClr val="dk1"/>
                        </a:effectRef>
                        <a:fontRef idx="minor">
                          <a:schemeClr val="dk1"/>
                        </a:fontRef>
                      </wps:style>
                      <wps:txbx>
                        <w:txbxContent>
                          <w:p w14:paraId="218A592A" w14:textId="77777777" w:rsidR="0051122E" w:rsidRDefault="0051122E" w:rsidP="0051122E">
                            <w:pPr>
                              <w:bidi w:val="0"/>
                              <w:spacing w:after="0" w:line="240" w:lineRule="auto"/>
                              <w:rPr>
                                <w:rFonts w:asciiTheme="minorBidi" w:hAnsiTheme="minorBidi"/>
                                <w:u w:val="single"/>
                              </w:rPr>
                            </w:pPr>
                            <w:r>
                              <w:rPr>
                                <w:rFonts w:asciiTheme="minorBidi" w:hAnsiTheme="minorBidi"/>
                                <w:u w:val="single"/>
                              </w:rPr>
                              <w:t>Private</w:t>
                            </w:r>
                          </w:p>
                          <w:p w14:paraId="538B6CFC" w14:textId="77777777" w:rsidR="0051122E" w:rsidRPr="00166409" w:rsidRDefault="0051122E" w:rsidP="0051122E">
                            <w:pPr>
                              <w:bidi w:val="0"/>
                              <w:spacing w:after="0" w:line="240" w:lineRule="auto"/>
                              <w:rPr>
                                <w:rFonts w:asciiTheme="minorBidi" w:hAnsiTheme="minorBidi"/>
                              </w:rPr>
                            </w:pPr>
                            <w:r w:rsidRPr="00166409">
                              <w:rPr>
                                <w:rFonts w:asciiTheme="minorBidi" w:hAnsiTheme="minorBidi"/>
                              </w:rPr>
                              <w:t xml:space="preserve">ID </w:t>
                            </w:r>
                            <w:r w:rsidRPr="00166409">
                              <w:rPr>
                                <w:rFonts w:asciiTheme="minorBidi" w:hAnsiTheme="minorBidi" w:hint="eastAsia"/>
                                <w:rtl/>
                              </w:rPr>
                              <w:t>ת</w:t>
                            </w:r>
                            <w:r w:rsidRPr="00166409">
                              <w:rPr>
                                <w:rFonts w:asciiTheme="minorBidi" w:hAnsiTheme="minorBidi"/>
                                <w:rtl/>
                              </w:rPr>
                              <w:t>.ז</w:t>
                            </w:r>
                          </w:p>
                          <w:p w14:paraId="26E0D963" w14:textId="18224A20" w:rsidR="0051122E" w:rsidRPr="00166409" w:rsidRDefault="0051122E" w:rsidP="0051122E">
                            <w:pPr>
                              <w:bidi w:val="0"/>
                              <w:spacing w:after="0" w:line="240" w:lineRule="auto"/>
                              <w:rPr>
                                <w:rFonts w:asciiTheme="minorBidi" w:hAnsiTheme="minorBidi"/>
                              </w:rPr>
                            </w:pPr>
                            <w:r w:rsidRPr="00166409">
                              <w:rPr>
                                <w:rFonts w:asciiTheme="minorBidi" w:hAnsiTheme="minorBidi"/>
                              </w:rPr>
                              <w:t xml:space="preserve">first name: </w:t>
                            </w:r>
                          </w:p>
                          <w:p w14:paraId="1B007CA4" w14:textId="7682625F" w:rsidR="0051122E" w:rsidRPr="00166409" w:rsidRDefault="0051122E" w:rsidP="0051122E">
                            <w:pPr>
                              <w:bidi w:val="0"/>
                              <w:spacing w:after="0" w:line="240" w:lineRule="auto"/>
                              <w:rPr>
                                <w:rFonts w:asciiTheme="minorBidi" w:hAnsiTheme="minorBidi"/>
                              </w:rPr>
                            </w:pPr>
                            <w:r w:rsidRPr="00166409">
                              <w:rPr>
                                <w:rFonts w:asciiTheme="minorBidi" w:hAnsiTheme="minorBidi"/>
                              </w:rPr>
                              <w:t xml:space="preserve">last name: </w:t>
                            </w:r>
                          </w:p>
                          <w:p w14:paraId="7CBA529A" w14:textId="0304D1EC" w:rsidR="0051122E" w:rsidRPr="00166409" w:rsidRDefault="0051122E" w:rsidP="0051122E">
                            <w:pPr>
                              <w:bidi w:val="0"/>
                              <w:spacing w:after="0" w:line="240" w:lineRule="auto"/>
                              <w:rPr>
                                <w:rFonts w:asciiTheme="minorBidi" w:hAnsiTheme="minorBidi"/>
                                <w:rtl/>
                              </w:rPr>
                            </w:pPr>
                            <w:r w:rsidRPr="00166409">
                              <w:rPr>
                                <w:rFonts w:asciiTheme="minorBidi" w:hAnsiTheme="minorBidi"/>
                              </w:rPr>
                              <w:t xml:space="preserve">num operations: </w:t>
                            </w:r>
                          </w:p>
                          <w:p w14:paraId="12FFD289" w14:textId="19EB208F" w:rsidR="0051122E" w:rsidRPr="00166409" w:rsidRDefault="0051122E" w:rsidP="0051122E">
                            <w:pPr>
                              <w:bidi w:val="0"/>
                              <w:spacing w:after="0" w:line="240" w:lineRule="auto"/>
                              <w:rPr>
                                <w:rFonts w:asciiTheme="minorBidi" w:hAnsiTheme="minorBidi"/>
                                <w:rtl/>
                              </w:rPr>
                            </w:pPr>
                            <w:r w:rsidRPr="00166409">
                              <w:rPr>
                                <w:rFonts w:asciiTheme="minorBidi" w:hAnsiTheme="minorBidi"/>
                              </w:rPr>
                              <w:t xml:space="preserve">grades: </w:t>
                            </w:r>
                            <w:r w:rsidR="00082F13">
                              <w:rPr>
                                <w:rFonts w:asciiTheme="minorBidi" w:hAnsiTheme="minorBidi"/>
                              </w:rPr>
                              <w:t>print scores array with blanks in between</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D21E77" id="מלבן 5" o:spid="_x0000_s1028" style="position:absolute;margin-left:0;margin-top:3pt;width:171.75pt;height:10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" fillcolor="gray [1616]" strokecolor="black [3040]">
                <v:fill color2="#d9d9d9 [496]" rotate="t" angle="180" colors="0 #bcbcbc;22938f #d0d0d0;1 #ededed" focus="100%" type="gradient"/>
                <v:shadow on="t" color="black" opacity="24903f" origin=",.5" offset="0,.55556mm"/>
                <v:textbox>
                  <w:txbxContent>
                    <w:p w14:paraId="218A592A" w14:textId="77777777" w:rsidR="0051122E" w:rsidRDefault="0051122E" w:rsidP="0051122E">
                      <w:pPr>
                        <w:bidi w:val="0"/>
                        <w:spacing w:after="0" w:line="240" w:lineRule="auto"/>
                        <w:rPr>
                          <w:rFonts w:asciiTheme="minorBidi" w:hAnsiTheme="minorBidi"/>
                          <w:u w:val="single"/>
                        </w:rPr>
                      </w:pPr>
                      <w:r>
                        <w:rPr>
                          <w:rFonts w:asciiTheme="minorBidi" w:hAnsiTheme="minorBidi"/>
                          <w:u w:val="single"/>
                        </w:rPr>
                        <w:t>Private</w:t>
                      </w:r>
                    </w:p>
                    <w:p w14:paraId="538B6CFC" w14:textId="77777777" w:rsidR="0051122E" w:rsidRPr="00166409" w:rsidRDefault="0051122E" w:rsidP="0051122E">
                      <w:pPr>
                        <w:bidi w:val="0"/>
                        <w:spacing w:after="0" w:line="240" w:lineRule="auto"/>
                        <w:rPr>
                          <w:rFonts w:asciiTheme="minorBidi" w:hAnsiTheme="minorBidi"/>
                        </w:rPr>
                      </w:pPr>
                      <w:r w:rsidRPr="00166409">
                        <w:rPr>
                          <w:rFonts w:asciiTheme="minorBidi" w:hAnsiTheme="minorBidi"/>
                        </w:rPr>
                        <w:t xml:space="preserve">ID </w:t>
                      </w:r>
                      <w:r w:rsidRPr="00166409">
                        <w:rPr>
                          <w:rFonts w:asciiTheme="minorBidi" w:hAnsiTheme="minorBidi" w:hint="eastAsia"/>
                          <w:rtl/>
                        </w:rPr>
                        <w:t>ת</w:t>
                      </w:r>
                      <w:r w:rsidRPr="00166409">
                        <w:rPr>
                          <w:rFonts w:asciiTheme="minorBidi" w:hAnsiTheme="minorBidi"/>
                          <w:rtl/>
                        </w:rPr>
                        <w:t>.ז</w:t>
                      </w:r>
                    </w:p>
                    <w:p w14:paraId="26E0D963" w14:textId="18224A20" w:rsidR="0051122E" w:rsidRPr="00166409" w:rsidRDefault="0051122E" w:rsidP="0051122E">
                      <w:pPr>
                        <w:bidi w:val="0"/>
                        <w:spacing w:after="0" w:line="240" w:lineRule="auto"/>
                        <w:rPr>
                          <w:rFonts w:asciiTheme="minorBidi" w:hAnsiTheme="minorBidi"/>
                        </w:rPr>
                      </w:pPr>
                      <w:r w:rsidRPr="00166409">
                        <w:rPr>
                          <w:rFonts w:asciiTheme="minorBidi" w:hAnsiTheme="minorBidi"/>
                        </w:rPr>
                        <w:t xml:space="preserve">first name: </w:t>
                      </w:r>
                    </w:p>
                    <w:p w14:paraId="1B007CA4" w14:textId="7682625F" w:rsidR="0051122E" w:rsidRPr="00166409" w:rsidRDefault="0051122E" w:rsidP="0051122E">
                      <w:pPr>
                        <w:bidi w:val="0"/>
                        <w:spacing w:after="0" w:line="240" w:lineRule="auto"/>
                        <w:rPr>
                          <w:rFonts w:asciiTheme="minorBidi" w:hAnsiTheme="minorBidi"/>
                        </w:rPr>
                      </w:pPr>
                      <w:r w:rsidRPr="00166409">
                        <w:rPr>
                          <w:rFonts w:asciiTheme="minorBidi" w:hAnsiTheme="minorBidi"/>
                        </w:rPr>
                        <w:t xml:space="preserve">last name: </w:t>
                      </w:r>
                    </w:p>
                    <w:p w14:paraId="7CBA529A" w14:textId="0304D1EC" w:rsidR="0051122E" w:rsidRPr="00166409" w:rsidRDefault="0051122E" w:rsidP="0051122E">
                      <w:pPr>
                        <w:bidi w:val="0"/>
                        <w:spacing w:after="0" w:line="240" w:lineRule="auto"/>
                        <w:rPr>
                          <w:rFonts w:asciiTheme="minorBidi" w:hAnsiTheme="minorBidi"/>
                          <w:rtl/>
                        </w:rPr>
                      </w:pPr>
                      <w:r w:rsidRPr="00166409">
                        <w:rPr>
                          <w:rFonts w:asciiTheme="minorBidi" w:hAnsiTheme="minorBidi"/>
                        </w:rPr>
                        <w:t xml:space="preserve">num operations: </w:t>
                      </w:r>
                    </w:p>
                    <w:p w14:paraId="12FFD289" w14:textId="19EB208F" w:rsidR="0051122E" w:rsidRPr="00166409" w:rsidRDefault="0051122E" w:rsidP="0051122E">
                      <w:pPr>
                        <w:bidi w:val="0"/>
                        <w:spacing w:after="0" w:line="240" w:lineRule="auto"/>
                        <w:rPr>
                          <w:rFonts w:asciiTheme="minorBidi" w:hAnsiTheme="minorBidi"/>
                          <w:rtl/>
                        </w:rPr>
                      </w:pPr>
                      <w:r w:rsidRPr="00166409">
                        <w:rPr>
                          <w:rFonts w:asciiTheme="minorBidi" w:hAnsiTheme="minorBidi"/>
                        </w:rPr>
                        <w:t xml:space="preserve">grades: </w:t>
                      </w:r>
                      <w:r w:rsidR="00082F13">
                        <w:rPr>
                          <w:rFonts w:asciiTheme="minorBidi" w:hAnsiTheme="minorBidi"/>
                        </w:rPr>
                        <w:t>print scores array with blanks in between</w:t>
                      </w:r>
                    </w:p>
                  </w:txbxContent>
                </v:textbox>
              </v:rect>
            </w:pict>
          </mc:Fallback>
        </mc:AlternateContent>
      </w:r>
    </w:p>
    <w:p w14:paraId="1D5A02A4" w14:textId="02A3033A" w:rsidR="0051122E" w:rsidRDefault="0051122E" w:rsidP="0051122E">
      <w:pPr>
        <w:bidi w:val="0"/>
        <w:spacing w:after="0" w:line="240" w:lineRule="auto"/>
        <w:rPr>
          <w:rFonts w:asciiTheme="minorBidi" w:eastAsia="Times New Roman" w:hAnsiTheme="minorBidi"/>
        </w:rPr>
      </w:pPr>
    </w:p>
    <w:p w14:paraId="1C70E90F" w14:textId="5814B79F" w:rsidR="0051122E" w:rsidRDefault="0051122E" w:rsidP="0051122E">
      <w:pPr>
        <w:bidi w:val="0"/>
        <w:spacing w:after="0" w:line="240" w:lineRule="auto"/>
        <w:rPr>
          <w:rFonts w:asciiTheme="minorBidi" w:eastAsia="Times New Roman" w:hAnsiTheme="minorBidi"/>
        </w:rPr>
      </w:pPr>
    </w:p>
    <w:p w14:paraId="3318C406" w14:textId="5824ED20" w:rsidR="0051122E" w:rsidRDefault="0051122E" w:rsidP="0051122E">
      <w:pPr>
        <w:bidi w:val="0"/>
        <w:spacing w:after="0" w:line="240" w:lineRule="auto"/>
        <w:rPr>
          <w:rFonts w:asciiTheme="minorBidi" w:eastAsia="Times New Roman" w:hAnsiTheme="minorBidi"/>
        </w:rPr>
      </w:pPr>
    </w:p>
    <w:p w14:paraId="1BA9C164" w14:textId="5A6CC7DB" w:rsidR="0051122E" w:rsidRDefault="0051122E" w:rsidP="0051122E">
      <w:pPr>
        <w:bidi w:val="0"/>
        <w:spacing w:after="0" w:line="240" w:lineRule="auto"/>
        <w:rPr>
          <w:rFonts w:asciiTheme="minorBidi" w:eastAsia="Times New Roman" w:hAnsiTheme="minorBidi"/>
        </w:rPr>
      </w:pPr>
    </w:p>
    <w:p w14:paraId="1A3C150C" w14:textId="0E0023D6" w:rsidR="0051122E" w:rsidRDefault="0051122E" w:rsidP="0051122E">
      <w:pPr>
        <w:bidi w:val="0"/>
        <w:spacing w:after="0" w:line="240" w:lineRule="auto"/>
        <w:rPr>
          <w:rFonts w:asciiTheme="minorBidi" w:eastAsia="Times New Roman" w:hAnsiTheme="minorBidi"/>
        </w:rPr>
      </w:pPr>
    </w:p>
    <w:p w14:paraId="366B7E3E" w14:textId="54D6DE86" w:rsidR="0051122E" w:rsidRDefault="0051122E" w:rsidP="0051122E">
      <w:pPr>
        <w:bidi w:val="0"/>
        <w:spacing w:after="0" w:line="240" w:lineRule="auto"/>
        <w:rPr>
          <w:rFonts w:asciiTheme="minorBidi" w:eastAsia="Times New Roman" w:hAnsiTheme="minorBidi"/>
        </w:rPr>
      </w:pPr>
    </w:p>
    <w:p w14:paraId="522397E4" w14:textId="3A86DE2B" w:rsidR="0051122E" w:rsidRDefault="0051122E" w:rsidP="0051122E">
      <w:pPr>
        <w:bidi w:val="0"/>
        <w:spacing w:after="0" w:line="240" w:lineRule="auto"/>
        <w:rPr>
          <w:rFonts w:asciiTheme="minorBidi" w:eastAsia="Times New Roman" w:hAnsiTheme="minorBidi"/>
        </w:rPr>
      </w:pPr>
    </w:p>
    <w:p w14:paraId="6305F761" w14:textId="76F02352" w:rsidR="0051122E" w:rsidRDefault="0051122E" w:rsidP="0051122E">
      <w:pPr>
        <w:bidi w:val="0"/>
        <w:spacing w:after="0" w:line="240" w:lineRule="auto"/>
        <w:rPr>
          <w:rFonts w:asciiTheme="minorBidi" w:eastAsia="Times New Roman" w:hAnsiTheme="minorBidi"/>
        </w:rPr>
      </w:pPr>
    </w:p>
    <w:p w14:paraId="7587EDE2" w14:textId="7ABDE2EC" w:rsidR="0051122E" w:rsidRDefault="0051122E" w:rsidP="0051122E">
      <w:pPr>
        <w:bidi w:val="0"/>
        <w:spacing w:after="0" w:line="240" w:lineRule="auto"/>
        <w:rPr>
          <w:rFonts w:asciiTheme="minorBidi" w:eastAsia="Times New Roman" w:hAnsiTheme="minorBidi"/>
        </w:rPr>
      </w:pPr>
    </w:p>
    <w:p w14:paraId="61B76042" w14:textId="52F4ACCD" w:rsidR="0051122E" w:rsidRDefault="0051122E" w:rsidP="0051122E">
      <w:pPr>
        <w:bidi w:val="0"/>
        <w:spacing w:after="0" w:line="240" w:lineRule="auto"/>
        <w:rPr>
          <w:rFonts w:asciiTheme="minorBidi" w:eastAsia="Times New Roman" w:hAnsiTheme="minorBidi"/>
        </w:rPr>
      </w:pPr>
    </w:p>
    <w:p w14:paraId="0F9612BC" w14:textId="0B597D1C" w:rsidR="0051122E" w:rsidRDefault="0051122E" w:rsidP="0051122E">
      <w:pPr>
        <w:bidi w:val="0"/>
        <w:spacing w:after="0" w:line="240" w:lineRule="auto"/>
        <w:rPr>
          <w:rFonts w:asciiTheme="minorBidi" w:eastAsia="Times New Roman" w:hAnsiTheme="minorBidi"/>
        </w:rPr>
      </w:pPr>
    </w:p>
    <w:p w14:paraId="32A9D0C9" w14:textId="77777777" w:rsidR="0051122E" w:rsidRDefault="0051122E" w:rsidP="0051122E">
      <w:pPr>
        <w:bidi w:val="0"/>
        <w:spacing w:after="0" w:line="240" w:lineRule="auto"/>
        <w:rPr>
          <w:rFonts w:asciiTheme="minorBidi" w:eastAsia="Times New Roman" w:hAnsiTheme="minorBidi"/>
        </w:rPr>
      </w:pPr>
    </w:p>
    <w:p w14:paraId="458D789B" w14:textId="3991A68D" w:rsidR="00351F6F" w:rsidRPr="00351F6F" w:rsidRDefault="00082F13" w:rsidP="00351F6F">
      <w:pPr>
        <w:bidi w:val="0"/>
        <w:spacing w:after="0" w:line="240" w:lineRule="auto"/>
        <w:rPr>
          <w:rFonts w:asciiTheme="minorBidi" w:eastAsia="Times New Roman" w:hAnsiTheme="minorBidi"/>
        </w:rPr>
      </w:pPr>
      <w:r>
        <w:rPr>
          <w:rFonts w:asciiTheme="minorBidi" w:eastAsia="Times New Roman" w:hAnsiTheme="minorBidi"/>
        </w:rPr>
        <w:t xml:space="preserve">E. </w:t>
      </w:r>
      <w:r w:rsidR="00351F6F" w:rsidRPr="00351F6F">
        <w:rPr>
          <w:rFonts w:asciiTheme="minorBidi" w:eastAsia="Times New Roman" w:hAnsiTheme="minorBidi"/>
        </w:rPr>
        <w:t xml:space="preserve">Add to each of the above </w:t>
      </w:r>
      <w:r w:rsidR="00CF4423">
        <w:rPr>
          <w:rFonts w:asciiTheme="minorBidi" w:eastAsia="Times New Roman" w:hAnsiTheme="minorBidi"/>
        </w:rPr>
        <w:t>classes</w:t>
      </w:r>
      <w:r w:rsidR="00351F6F" w:rsidRPr="00351F6F">
        <w:rPr>
          <w:rFonts w:asciiTheme="minorBidi" w:eastAsia="Times New Roman" w:hAnsiTheme="minorBidi"/>
        </w:rPr>
        <w:t xml:space="preserve"> a method called </w:t>
      </w:r>
      <w:proofErr w:type="spellStart"/>
      <w:proofErr w:type="gramStart"/>
      <w:r w:rsidR="00351F6F" w:rsidRPr="00CF4423">
        <w:rPr>
          <w:rFonts w:asciiTheme="minorBidi" w:eastAsia="Times New Roman" w:hAnsiTheme="minorBidi"/>
          <w:b/>
          <w:bCs/>
        </w:rPr>
        <w:t>soldierType</w:t>
      </w:r>
      <w:proofErr w:type="spellEnd"/>
      <w:r w:rsidR="00351F6F" w:rsidRPr="00CF4423">
        <w:rPr>
          <w:rFonts w:asciiTheme="minorBidi" w:eastAsia="Times New Roman" w:hAnsiTheme="minorBidi"/>
          <w:b/>
          <w:bCs/>
        </w:rPr>
        <w:t>(</w:t>
      </w:r>
      <w:proofErr w:type="gramEnd"/>
      <w:r w:rsidR="00351F6F" w:rsidRPr="00CF4423">
        <w:rPr>
          <w:rFonts w:asciiTheme="minorBidi" w:eastAsia="Times New Roman" w:hAnsiTheme="minorBidi"/>
          <w:b/>
          <w:bCs/>
        </w:rPr>
        <w:t>)</w:t>
      </w:r>
      <w:r w:rsidR="00351F6F" w:rsidRPr="00351F6F">
        <w:rPr>
          <w:rFonts w:asciiTheme="minorBidi" w:eastAsia="Times New Roman" w:hAnsiTheme="minorBidi"/>
        </w:rPr>
        <w:t xml:space="preserve"> which </w:t>
      </w:r>
      <w:r w:rsidR="00351F6F" w:rsidRPr="00CF4423">
        <w:rPr>
          <w:rFonts w:asciiTheme="minorBidi" w:eastAsia="Times New Roman" w:hAnsiTheme="minorBidi"/>
          <w:b/>
          <w:bCs/>
        </w:rPr>
        <w:t>returns a string</w:t>
      </w:r>
      <w:r w:rsidR="00351F6F" w:rsidRPr="00351F6F">
        <w:rPr>
          <w:rFonts w:asciiTheme="minorBidi" w:eastAsia="Times New Roman" w:hAnsiTheme="minorBidi"/>
        </w:rPr>
        <w:t xml:space="preserve"> indicating the type of soldier. (The method will return "private", "commander", "officer" according to the different types of soldiers)</w:t>
      </w:r>
    </w:p>
    <w:p w14:paraId="5F589CDC" w14:textId="6D255230" w:rsidR="00351F6F" w:rsidRPr="00351F6F" w:rsidRDefault="00CF4423" w:rsidP="00351F6F">
      <w:pPr>
        <w:bidi w:val="0"/>
        <w:spacing w:after="0" w:line="240" w:lineRule="auto"/>
        <w:rPr>
          <w:rFonts w:asciiTheme="minorBidi" w:eastAsia="Times New Roman" w:hAnsiTheme="minorBidi"/>
        </w:rPr>
      </w:pPr>
      <w:r>
        <w:rPr>
          <w:rFonts w:asciiTheme="minorBidi" w:eastAsia="Times New Roman" w:hAnsiTheme="minorBidi"/>
        </w:rPr>
        <w:t>F</w:t>
      </w:r>
      <w:r w:rsidR="00351F6F" w:rsidRPr="00351F6F">
        <w:rPr>
          <w:rFonts w:asciiTheme="minorBidi" w:eastAsia="Times New Roman" w:hAnsiTheme="minorBidi"/>
        </w:rPr>
        <w:t xml:space="preserve">. In the main program, we will define a vector or list (your choice) using an STL container which can accommodate soldiers </w:t>
      </w:r>
      <w:r w:rsidR="00351F6F" w:rsidRPr="00CF4423">
        <w:rPr>
          <w:rFonts w:asciiTheme="minorBidi" w:eastAsia="Times New Roman" w:hAnsiTheme="minorBidi"/>
          <w:b/>
          <w:bCs/>
        </w:rPr>
        <w:t>of all types</w:t>
      </w:r>
      <w:r w:rsidR="00351F6F" w:rsidRPr="00351F6F">
        <w:rPr>
          <w:rFonts w:asciiTheme="minorBidi" w:eastAsia="Times New Roman" w:hAnsiTheme="minorBidi"/>
        </w:rPr>
        <w:t xml:space="preserve">. In addition, you must define </w:t>
      </w:r>
      <w:proofErr w:type="gramStart"/>
      <w:r w:rsidR="00351F6F" w:rsidRPr="00351F6F">
        <w:rPr>
          <w:rFonts w:asciiTheme="minorBidi" w:eastAsia="Times New Roman" w:hAnsiTheme="minorBidi"/>
        </w:rPr>
        <w:t>a number of</w:t>
      </w:r>
      <w:proofErr w:type="gramEnd"/>
      <w:r w:rsidR="00351F6F" w:rsidRPr="00351F6F">
        <w:rPr>
          <w:rFonts w:asciiTheme="minorBidi" w:eastAsia="Times New Roman" w:hAnsiTheme="minorBidi"/>
        </w:rPr>
        <w:t xml:space="preserve"> global functions that operate on a vector or list of soldiers (of all types) as follows:</w:t>
      </w:r>
    </w:p>
    <w:p w14:paraId="76BC36C0" w14:textId="77777777" w:rsidR="00BC01D8" w:rsidRDefault="00BC01D8" w:rsidP="00BC01D8">
      <w:pPr>
        <w:bidi w:val="0"/>
        <w:spacing w:after="0" w:line="240" w:lineRule="auto"/>
        <w:rPr>
          <w:rFonts w:asciiTheme="minorBidi" w:eastAsia="Times New Roman" w:hAnsiTheme="minorBidi"/>
        </w:rPr>
      </w:pPr>
    </w:p>
    <w:p w14:paraId="658699DB" w14:textId="703685E9" w:rsidR="00351F6F" w:rsidRPr="00BC01D8" w:rsidRDefault="00351F6F" w:rsidP="00BC01D8">
      <w:pPr>
        <w:pStyle w:val="a3"/>
        <w:numPr>
          <w:ilvl w:val="0"/>
          <w:numId w:val="40"/>
        </w:numPr>
        <w:bidi w:val="0"/>
        <w:spacing w:after="0" w:line="240" w:lineRule="auto"/>
        <w:rPr>
          <w:rFonts w:asciiTheme="minorBidi" w:eastAsia="Times New Roman" w:hAnsiTheme="minorBidi"/>
        </w:rPr>
      </w:pPr>
      <w:r w:rsidRPr="00BC01D8">
        <w:rPr>
          <w:rFonts w:asciiTheme="minorBidi" w:eastAsia="Times New Roman" w:hAnsiTheme="minorBidi"/>
        </w:rPr>
        <w:t>add function that receives a vector or list (of STL) of soldiers and adds a new soldier to its program.</w:t>
      </w:r>
    </w:p>
    <w:p w14:paraId="4D2863D2" w14:textId="4B64256E" w:rsidR="0051122E" w:rsidRDefault="00BC01D8" w:rsidP="00BC01D8">
      <w:pPr>
        <w:bidi w:val="0"/>
        <w:spacing w:after="0" w:line="240" w:lineRule="auto"/>
        <w:ind w:firstLine="720"/>
        <w:rPr>
          <w:rFonts w:asciiTheme="minorBidi" w:eastAsia="Times New Roman" w:hAnsiTheme="minorBidi"/>
        </w:rPr>
      </w:pPr>
      <w:r>
        <w:rPr>
          <w:rFonts w:asciiTheme="minorBidi" w:eastAsia="Times New Roman" w:hAnsiTheme="minorBidi"/>
        </w:rPr>
        <w:t>For</w:t>
      </w:r>
      <w:r w:rsidR="00351F6F" w:rsidRPr="00351F6F">
        <w:rPr>
          <w:rFonts w:asciiTheme="minorBidi" w:eastAsia="Times New Roman" w:hAnsiTheme="minorBidi"/>
        </w:rPr>
        <w:t xml:space="preserve"> this function, use only the following outputs:</w:t>
      </w:r>
    </w:p>
    <w:p w14:paraId="0E90F38C" w14:textId="77777777" w:rsidR="00BC01D8" w:rsidRDefault="00BC01D8" w:rsidP="00CF4423">
      <w:pPr>
        <w:autoSpaceDE w:val="0"/>
        <w:autoSpaceDN w:val="0"/>
        <w:bidi w:val="0"/>
        <w:adjustRightInd w:val="0"/>
        <w:spacing w:after="0"/>
        <w:ind w:firstLine="720"/>
        <w:rPr>
          <w:rFonts w:ascii="Consolas" w:eastAsiaTheme="minorHAnsi" w:hAnsi="Consolas" w:cs="Consolas"/>
          <w:highlight w:val="white"/>
        </w:rPr>
      </w:pPr>
    </w:p>
    <w:p w14:paraId="796C84D5" w14:textId="5BFCDC01" w:rsidR="00CF4423" w:rsidRPr="00CF4423" w:rsidRDefault="00CF4423" w:rsidP="00BC01D8">
      <w:pPr>
        <w:autoSpaceDE w:val="0"/>
        <w:autoSpaceDN w:val="0"/>
        <w:bidi w:val="0"/>
        <w:adjustRightInd w:val="0"/>
        <w:spacing w:after="0"/>
        <w:ind w:firstLine="720"/>
        <w:rPr>
          <w:rFonts w:ascii="Consolas" w:eastAsiaTheme="minorHAnsi" w:hAnsi="Consolas" w:cs="Consolas"/>
          <w:highlight w:val="white"/>
        </w:rPr>
      </w:pPr>
      <w:proofErr w:type="spellStart"/>
      <w:r w:rsidRPr="00CF4423">
        <w:rPr>
          <w:rFonts w:ascii="Consolas" w:eastAsiaTheme="minorHAnsi" w:hAnsi="Consolas" w:cs="Consolas"/>
          <w:highlight w:val="white"/>
        </w:rPr>
        <w:t>cout</w:t>
      </w:r>
      <w:proofErr w:type="spellEnd"/>
      <w:r w:rsidRPr="00CF4423">
        <w:rPr>
          <w:rFonts w:ascii="Consolas" w:eastAsiaTheme="minorHAnsi" w:hAnsi="Consolas" w:cs="Consolas"/>
          <w:highlight w:val="white"/>
        </w:rPr>
        <w:t>&lt;&lt;"enter 1 to add a private soldier\n</w:t>
      </w:r>
      <w:proofErr w:type="gramStart"/>
      <w:r w:rsidRPr="00CF4423">
        <w:rPr>
          <w:rFonts w:ascii="Consolas" w:eastAsiaTheme="minorHAnsi" w:hAnsi="Consolas" w:cs="Consolas"/>
          <w:highlight w:val="white"/>
        </w:rPr>
        <w:t>";</w:t>
      </w:r>
      <w:proofErr w:type="gramEnd"/>
    </w:p>
    <w:p w14:paraId="5330CF65" w14:textId="77777777" w:rsidR="00CF4423" w:rsidRPr="00CF4423" w:rsidRDefault="00CF4423" w:rsidP="00CF4423">
      <w:pPr>
        <w:autoSpaceDE w:val="0"/>
        <w:autoSpaceDN w:val="0"/>
        <w:bidi w:val="0"/>
        <w:adjustRightInd w:val="0"/>
        <w:spacing w:after="0"/>
        <w:rPr>
          <w:rFonts w:ascii="Consolas" w:eastAsiaTheme="minorHAnsi" w:hAnsi="Consolas" w:cs="Consolas"/>
          <w:highlight w:val="white"/>
        </w:rPr>
      </w:pPr>
      <w:r w:rsidRPr="00CF4423">
        <w:rPr>
          <w:rFonts w:ascii="Consolas" w:eastAsiaTheme="minorHAnsi" w:hAnsi="Consolas" w:cs="Consolas"/>
          <w:highlight w:val="white"/>
        </w:rPr>
        <w:tab/>
      </w:r>
      <w:proofErr w:type="spellStart"/>
      <w:r w:rsidRPr="00CF4423">
        <w:rPr>
          <w:rFonts w:ascii="Consolas" w:eastAsiaTheme="minorHAnsi" w:hAnsi="Consolas" w:cs="Consolas"/>
          <w:highlight w:val="white"/>
        </w:rPr>
        <w:t>cout</w:t>
      </w:r>
      <w:proofErr w:type="spellEnd"/>
      <w:r w:rsidRPr="00CF4423">
        <w:rPr>
          <w:rFonts w:ascii="Consolas" w:eastAsiaTheme="minorHAnsi" w:hAnsi="Consolas" w:cs="Consolas"/>
          <w:highlight w:val="white"/>
        </w:rPr>
        <w:t>&lt;&lt;"enter 2 to add a commander soldier\n</w:t>
      </w:r>
      <w:proofErr w:type="gramStart"/>
      <w:r w:rsidRPr="00CF4423">
        <w:rPr>
          <w:rFonts w:ascii="Consolas" w:eastAsiaTheme="minorHAnsi" w:hAnsi="Consolas" w:cs="Consolas"/>
          <w:highlight w:val="white"/>
        </w:rPr>
        <w:t>";</w:t>
      </w:r>
      <w:proofErr w:type="gramEnd"/>
    </w:p>
    <w:p w14:paraId="129144D0" w14:textId="77777777" w:rsidR="00CF4423" w:rsidRPr="00CF4423" w:rsidRDefault="00CF4423" w:rsidP="00CF4423">
      <w:pPr>
        <w:autoSpaceDE w:val="0"/>
        <w:autoSpaceDN w:val="0"/>
        <w:bidi w:val="0"/>
        <w:adjustRightInd w:val="0"/>
        <w:spacing w:after="0"/>
        <w:rPr>
          <w:rFonts w:ascii="Consolas" w:eastAsiaTheme="minorHAnsi" w:hAnsi="Consolas" w:cs="Consolas"/>
          <w:highlight w:val="white"/>
        </w:rPr>
      </w:pPr>
      <w:r w:rsidRPr="00CF4423">
        <w:rPr>
          <w:rFonts w:ascii="Consolas" w:eastAsiaTheme="minorHAnsi" w:hAnsi="Consolas" w:cs="Consolas"/>
          <w:highlight w:val="white"/>
        </w:rPr>
        <w:tab/>
      </w:r>
      <w:proofErr w:type="spellStart"/>
      <w:r w:rsidRPr="00CF4423">
        <w:rPr>
          <w:rFonts w:ascii="Consolas" w:eastAsiaTheme="minorHAnsi" w:hAnsi="Consolas" w:cs="Consolas"/>
          <w:highlight w:val="white"/>
        </w:rPr>
        <w:t>cout</w:t>
      </w:r>
      <w:proofErr w:type="spellEnd"/>
      <w:r w:rsidRPr="00CF4423">
        <w:rPr>
          <w:rFonts w:ascii="Consolas" w:eastAsiaTheme="minorHAnsi" w:hAnsi="Consolas" w:cs="Consolas"/>
          <w:highlight w:val="white"/>
        </w:rPr>
        <w:t xml:space="preserve">&lt;&lt;"enter 3 to add </w:t>
      </w:r>
      <w:proofErr w:type="spellStart"/>
      <w:proofErr w:type="gramStart"/>
      <w:r w:rsidRPr="00CF4423">
        <w:rPr>
          <w:rFonts w:ascii="Consolas" w:eastAsiaTheme="minorHAnsi" w:hAnsi="Consolas" w:cs="Consolas"/>
          <w:highlight w:val="white"/>
        </w:rPr>
        <w:t>a</w:t>
      </w:r>
      <w:proofErr w:type="spellEnd"/>
      <w:proofErr w:type="gramEnd"/>
      <w:r w:rsidRPr="00CF4423">
        <w:rPr>
          <w:rFonts w:ascii="Consolas" w:eastAsiaTheme="minorHAnsi" w:hAnsi="Consolas" w:cs="Consolas"/>
          <w:highlight w:val="white"/>
        </w:rPr>
        <w:t xml:space="preserve"> officer soldier\n";</w:t>
      </w:r>
    </w:p>
    <w:p w14:paraId="6A09A159" w14:textId="77777777" w:rsidR="00CF4423" w:rsidRPr="00CF4423" w:rsidRDefault="00CF4423" w:rsidP="00CF4423">
      <w:pPr>
        <w:autoSpaceDE w:val="0"/>
        <w:autoSpaceDN w:val="0"/>
        <w:bidi w:val="0"/>
        <w:adjustRightInd w:val="0"/>
        <w:spacing w:after="0"/>
        <w:rPr>
          <w:rFonts w:ascii="Consolas" w:eastAsiaTheme="minorHAnsi" w:hAnsi="Consolas" w:cs="Consolas"/>
          <w:highlight w:val="white"/>
        </w:rPr>
      </w:pPr>
      <w:r w:rsidRPr="00CF4423">
        <w:rPr>
          <w:rFonts w:ascii="Consolas" w:eastAsiaTheme="minorHAnsi" w:hAnsi="Consolas" w:cs="Consolas"/>
          <w:highlight w:val="white"/>
        </w:rPr>
        <w:tab/>
      </w:r>
      <w:proofErr w:type="spellStart"/>
      <w:r w:rsidRPr="00CF4423">
        <w:rPr>
          <w:rFonts w:ascii="Consolas" w:eastAsiaTheme="minorHAnsi" w:hAnsi="Consolas" w:cs="Consolas"/>
          <w:highlight w:val="white"/>
        </w:rPr>
        <w:t>cout</w:t>
      </w:r>
      <w:proofErr w:type="spellEnd"/>
      <w:r w:rsidRPr="00CF4423">
        <w:rPr>
          <w:rFonts w:ascii="Consolas" w:eastAsiaTheme="minorHAnsi" w:hAnsi="Consolas" w:cs="Consolas"/>
          <w:highlight w:val="white"/>
        </w:rPr>
        <w:t xml:space="preserve">&lt;&lt;"enter id, first name, last name and number </w:t>
      </w:r>
      <w:proofErr w:type="gramStart"/>
      <w:r w:rsidRPr="00CF4423">
        <w:rPr>
          <w:rFonts w:ascii="Consolas" w:eastAsiaTheme="minorHAnsi" w:hAnsi="Consolas" w:cs="Consolas"/>
          <w:highlight w:val="white"/>
        </w:rPr>
        <w:t>Of</w:t>
      </w:r>
      <w:proofErr w:type="gramEnd"/>
      <w:r w:rsidRPr="00CF4423">
        <w:rPr>
          <w:rFonts w:ascii="Consolas" w:eastAsiaTheme="minorHAnsi" w:hAnsi="Consolas" w:cs="Consolas"/>
          <w:highlight w:val="white"/>
        </w:rPr>
        <w:t xml:space="preserve"> operations\n";</w:t>
      </w:r>
    </w:p>
    <w:p w14:paraId="0E7FBF9B" w14:textId="77777777" w:rsidR="00CF4423" w:rsidRPr="00CF4423" w:rsidRDefault="00CF4423" w:rsidP="00CF4423">
      <w:pPr>
        <w:autoSpaceDE w:val="0"/>
        <w:autoSpaceDN w:val="0"/>
        <w:bidi w:val="0"/>
        <w:adjustRightInd w:val="0"/>
        <w:spacing w:after="0"/>
        <w:rPr>
          <w:rFonts w:ascii="Consolas" w:eastAsiaTheme="minorHAnsi" w:hAnsi="Consolas" w:cs="Consolas"/>
          <w:highlight w:val="white"/>
        </w:rPr>
      </w:pPr>
      <w:r w:rsidRPr="00CF4423">
        <w:rPr>
          <w:rFonts w:ascii="Consolas" w:eastAsiaTheme="minorHAnsi" w:hAnsi="Consolas" w:cs="Consolas"/>
          <w:highlight w:val="white"/>
        </w:rPr>
        <w:tab/>
      </w:r>
      <w:proofErr w:type="spellStart"/>
      <w:r w:rsidRPr="00CF4423">
        <w:rPr>
          <w:rFonts w:ascii="Consolas" w:eastAsiaTheme="minorHAnsi" w:hAnsi="Consolas" w:cs="Consolas"/>
          <w:highlight w:val="white"/>
        </w:rPr>
        <w:t>cout</w:t>
      </w:r>
      <w:proofErr w:type="spellEnd"/>
      <w:r w:rsidRPr="00CF4423">
        <w:rPr>
          <w:rFonts w:ascii="Consolas" w:eastAsiaTheme="minorHAnsi" w:hAnsi="Consolas" w:cs="Consolas"/>
          <w:highlight w:val="white"/>
        </w:rPr>
        <w:t>&lt;&lt;"enter "&lt;&lt;</w:t>
      </w:r>
      <w:proofErr w:type="spellStart"/>
      <w:r w:rsidRPr="00CF4423">
        <w:rPr>
          <w:rFonts w:ascii="Consolas" w:eastAsiaTheme="minorHAnsi" w:hAnsi="Consolas" w:cs="Consolas"/>
          <w:highlight w:val="white"/>
        </w:rPr>
        <w:t>numOfOperations</w:t>
      </w:r>
      <w:proofErr w:type="spellEnd"/>
      <w:r w:rsidRPr="00CF4423">
        <w:rPr>
          <w:rFonts w:ascii="Consolas" w:eastAsiaTheme="minorHAnsi" w:hAnsi="Consolas" w:cs="Consolas"/>
          <w:highlight w:val="white"/>
        </w:rPr>
        <w:t>&lt;&lt;" grades\n</w:t>
      </w:r>
      <w:proofErr w:type="gramStart"/>
      <w:r w:rsidRPr="00CF4423">
        <w:rPr>
          <w:rFonts w:ascii="Consolas" w:eastAsiaTheme="minorHAnsi" w:hAnsi="Consolas" w:cs="Consolas"/>
          <w:highlight w:val="white"/>
        </w:rPr>
        <w:t>";</w:t>
      </w:r>
      <w:proofErr w:type="gramEnd"/>
    </w:p>
    <w:p w14:paraId="55E662D7" w14:textId="77777777" w:rsidR="00CF4423" w:rsidRPr="00CF4423" w:rsidRDefault="00CF4423" w:rsidP="00CF4423">
      <w:pPr>
        <w:autoSpaceDE w:val="0"/>
        <w:autoSpaceDN w:val="0"/>
        <w:bidi w:val="0"/>
        <w:adjustRightInd w:val="0"/>
        <w:spacing w:after="0"/>
        <w:rPr>
          <w:rFonts w:ascii="Consolas" w:eastAsiaTheme="minorHAnsi" w:hAnsi="Consolas" w:cs="Consolas"/>
          <w:highlight w:val="white"/>
        </w:rPr>
      </w:pPr>
      <w:r w:rsidRPr="00CF4423">
        <w:rPr>
          <w:rFonts w:ascii="Consolas" w:eastAsiaTheme="minorHAnsi" w:hAnsi="Consolas" w:cs="Consolas"/>
          <w:highlight w:val="white"/>
        </w:rPr>
        <w:tab/>
      </w:r>
      <w:proofErr w:type="spellStart"/>
      <w:r w:rsidRPr="00CF4423">
        <w:rPr>
          <w:rFonts w:ascii="Consolas" w:eastAsiaTheme="minorHAnsi" w:hAnsi="Consolas" w:cs="Consolas"/>
          <w:highlight w:val="white"/>
        </w:rPr>
        <w:t>cout</w:t>
      </w:r>
      <w:proofErr w:type="spellEnd"/>
      <w:r w:rsidRPr="00CF4423">
        <w:rPr>
          <w:rFonts w:ascii="Consolas" w:eastAsiaTheme="minorHAnsi" w:hAnsi="Consolas" w:cs="Consolas"/>
          <w:highlight w:val="white"/>
        </w:rPr>
        <w:t xml:space="preserve">&lt;&lt;"enter 1 if the </w:t>
      </w:r>
      <w:r w:rsidRPr="00CF4423">
        <w:rPr>
          <w:rFonts w:ascii="Consolas" w:eastAsiaTheme="minorHAnsi" w:hAnsi="Consolas" w:cs="Arial"/>
          <w:highlight w:val="white"/>
        </w:rPr>
        <w:t>soldier</w:t>
      </w:r>
      <w:r w:rsidRPr="00CF4423">
        <w:rPr>
          <w:rFonts w:ascii="Consolas" w:eastAsiaTheme="minorHAnsi" w:hAnsi="Consolas" w:cs="Consolas"/>
          <w:highlight w:val="white"/>
        </w:rPr>
        <w:t xml:space="preserve"> is combat and 0 if not\n</w:t>
      </w:r>
      <w:proofErr w:type="gramStart"/>
      <w:r w:rsidRPr="00CF4423">
        <w:rPr>
          <w:rFonts w:ascii="Consolas" w:eastAsiaTheme="minorHAnsi" w:hAnsi="Consolas" w:cs="Consolas"/>
          <w:highlight w:val="white"/>
        </w:rPr>
        <w:t>";</w:t>
      </w:r>
      <w:proofErr w:type="gramEnd"/>
    </w:p>
    <w:p w14:paraId="026AC187" w14:textId="77777777" w:rsidR="00CF4423" w:rsidRPr="00CF4423" w:rsidRDefault="00CF4423" w:rsidP="00CF4423">
      <w:pPr>
        <w:autoSpaceDE w:val="0"/>
        <w:autoSpaceDN w:val="0"/>
        <w:bidi w:val="0"/>
        <w:adjustRightInd w:val="0"/>
        <w:spacing w:after="0"/>
        <w:rPr>
          <w:rFonts w:ascii="Consolas" w:eastAsiaTheme="minorHAnsi" w:hAnsi="Consolas" w:cs="Consolas"/>
          <w:highlight w:val="white"/>
        </w:rPr>
      </w:pPr>
      <w:r w:rsidRPr="00CF4423">
        <w:rPr>
          <w:rFonts w:ascii="Consolas" w:eastAsiaTheme="minorHAnsi" w:hAnsi="Consolas" w:cs="Consolas"/>
          <w:highlight w:val="white"/>
        </w:rPr>
        <w:tab/>
      </w:r>
      <w:proofErr w:type="spellStart"/>
      <w:r w:rsidRPr="00CF4423">
        <w:rPr>
          <w:rFonts w:ascii="Consolas" w:eastAsiaTheme="minorHAnsi" w:hAnsi="Consolas" w:cs="Consolas"/>
          <w:highlight w:val="white"/>
        </w:rPr>
        <w:t>cout</w:t>
      </w:r>
      <w:proofErr w:type="spellEnd"/>
      <w:r w:rsidRPr="00CF4423">
        <w:rPr>
          <w:rFonts w:ascii="Consolas" w:eastAsiaTheme="minorHAnsi" w:hAnsi="Consolas" w:cs="Consolas"/>
          <w:highlight w:val="white"/>
        </w:rPr>
        <w:t>&lt;&lt;"enter number of sociometric score\n</w:t>
      </w:r>
      <w:proofErr w:type="gramStart"/>
      <w:r w:rsidRPr="00CF4423">
        <w:rPr>
          <w:rFonts w:ascii="Consolas" w:eastAsiaTheme="minorHAnsi" w:hAnsi="Consolas" w:cs="Consolas"/>
          <w:highlight w:val="white"/>
        </w:rPr>
        <w:t>";</w:t>
      </w:r>
      <w:proofErr w:type="gramEnd"/>
    </w:p>
    <w:p w14:paraId="4E94C2A7" w14:textId="77777777" w:rsidR="00CF4423" w:rsidRPr="00BC01D8" w:rsidRDefault="00CF4423" w:rsidP="00BC01D8">
      <w:pPr>
        <w:bidi w:val="0"/>
        <w:spacing w:after="0" w:line="240" w:lineRule="auto"/>
        <w:ind w:left="720"/>
        <w:rPr>
          <w:rFonts w:asciiTheme="minorBidi" w:eastAsia="Calibri" w:hAnsiTheme="minorBidi"/>
          <w:color w:val="000000"/>
          <w:highlight w:val="white"/>
        </w:rPr>
      </w:pPr>
    </w:p>
    <w:p w14:paraId="6D092000" w14:textId="3BE40D13" w:rsidR="00BC01D8" w:rsidRPr="00BC01D8" w:rsidRDefault="00BC01D8" w:rsidP="00BC01D8">
      <w:pPr>
        <w:pStyle w:val="a3"/>
        <w:numPr>
          <w:ilvl w:val="1"/>
          <w:numId w:val="37"/>
        </w:numPr>
        <w:bidi w:val="0"/>
        <w:spacing w:after="0" w:line="240" w:lineRule="auto"/>
        <w:rPr>
          <w:rFonts w:asciiTheme="minorBidi" w:eastAsia="Calibri" w:hAnsiTheme="minorBidi"/>
          <w:color w:val="000000"/>
        </w:rPr>
      </w:pPr>
      <w:r w:rsidRPr="00BC01D8">
        <w:rPr>
          <w:rFonts w:asciiTheme="minorBidi" w:eastAsia="Calibri" w:hAnsiTheme="minorBidi"/>
          <w:color w:val="000000"/>
        </w:rPr>
        <w:t xml:space="preserve">A function </w:t>
      </w:r>
      <w:proofErr w:type="gramStart"/>
      <w:r w:rsidRPr="00BC01D8">
        <w:rPr>
          <w:rFonts w:asciiTheme="minorBidi" w:eastAsia="Calibri" w:hAnsiTheme="minorBidi"/>
          <w:b/>
          <w:bCs/>
          <w:color w:val="000000"/>
        </w:rPr>
        <w:t>medal(</w:t>
      </w:r>
      <w:proofErr w:type="gramEnd"/>
      <w:r w:rsidRPr="00BC01D8">
        <w:rPr>
          <w:rFonts w:asciiTheme="minorBidi" w:eastAsia="Calibri" w:hAnsiTheme="minorBidi"/>
          <w:b/>
          <w:bCs/>
          <w:color w:val="000000"/>
        </w:rPr>
        <w:t>)</w:t>
      </w:r>
      <w:r>
        <w:rPr>
          <w:rFonts w:asciiTheme="minorBidi" w:eastAsia="Calibri" w:hAnsiTheme="minorBidi"/>
          <w:color w:val="000000"/>
        </w:rPr>
        <w:t xml:space="preserve"> </w:t>
      </w:r>
      <w:r w:rsidRPr="00BC01D8">
        <w:rPr>
          <w:rFonts w:asciiTheme="minorBidi" w:eastAsia="Calibri" w:hAnsiTheme="minorBidi"/>
          <w:color w:val="000000"/>
        </w:rPr>
        <w:t xml:space="preserve">that receives a vector or a list of soldiers and prints out only the details of the soldiers who are eligible for </w:t>
      </w:r>
      <w:r w:rsidR="00163A1B">
        <w:rPr>
          <w:rFonts w:asciiTheme="minorBidi" w:eastAsia="Calibri" w:hAnsiTheme="minorBidi"/>
          <w:color w:val="000000"/>
        </w:rPr>
        <w:t>a</w:t>
      </w:r>
      <w:r w:rsidR="00163A1B" w:rsidRPr="00BC01D8">
        <w:rPr>
          <w:rFonts w:asciiTheme="minorBidi" w:eastAsia="Calibri" w:hAnsiTheme="minorBidi"/>
          <w:color w:val="000000"/>
        </w:rPr>
        <w:t xml:space="preserve"> </w:t>
      </w:r>
      <w:r>
        <w:rPr>
          <w:rFonts w:asciiTheme="minorBidi" w:eastAsia="Calibri" w:hAnsiTheme="minorBidi"/>
          <w:color w:val="000000"/>
        </w:rPr>
        <w:t>medal</w:t>
      </w:r>
      <w:r w:rsidRPr="00BC01D8">
        <w:rPr>
          <w:rFonts w:asciiTheme="minorBidi" w:eastAsia="Calibri" w:hAnsiTheme="minorBidi"/>
          <w:color w:val="000000"/>
        </w:rPr>
        <w:t>.</w:t>
      </w:r>
    </w:p>
    <w:p w14:paraId="12983F18" w14:textId="5F44BF5B" w:rsidR="00BC01D8" w:rsidRPr="00BC01D8" w:rsidRDefault="00BC01D8" w:rsidP="00BC01D8">
      <w:pPr>
        <w:pStyle w:val="a3"/>
        <w:numPr>
          <w:ilvl w:val="1"/>
          <w:numId w:val="37"/>
        </w:numPr>
        <w:bidi w:val="0"/>
        <w:spacing w:after="0" w:line="240" w:lineRule="auto"/>
        <w:rPr>
          <w:rFonts w:asciiTheme="minorBidi" w:eastAsia="Calibri" w:hAnsiTheme="minorBidi"/>
          <w:color w:val="000000"/>
        </w:rPr>
      </w:pPr>
      <w:proofErr w:type="spellStart"/>
      <w:proofErr w:type="gramStart"/>
      <w:r w:rsidRPr="00BC01D8">
        <w:rPr>
          <w:rFonts w:asciiTheme="minorBidi" w:eastAsia="Calibri" w:hAnsiTheme="minorBidi"/>
          <w:b/>
          <w:bCs/>
          <w:color w:val="000000"/>
        </w:rPr>
        <w:t>mostSociometricScore</w:t>
      </w:r>
      <w:proofErr w:type="spellEnd"/>
      <w:r w:rsidRPr="00BC01D8">
        <w:rPr>
          <w:rFonts w:asciiTheme="minorBidi" w:eastAsia="Calibri" w:hAnsiTheme="minorBidi"/>
          <w:b/>
          <w:bCs/>
          <w:color w:val="000000"/>
        </w:rPr>
        <w:t>(</w:t>
      </w:r>
      <w:proofErr w:type="gramEnd"/>
      <w:r w:rsidRPr="00BC01D8">
        <w:rPr>
          <w:rFonts w:asciiTheme="minorBidi" w:eastAsia="Calibri" w:hAnsiTheme="minorBidi"/>
          <w:b/>
          <w:bCs/>
          <w:color w:val="000000"/>
        </w:rPr>
        <w:t>)</w:t>
      </w:r>
      <w:r w:rsidRPr="00BC01D8">
        <w:rPr>
          <w:rFonts w:asciiTheme="minorBidi" w:eastAsia="Calibri" w:hAnsiTheme="minorBidi"/>
          <w:color w:val="000000"/>
        </w:rPr>
        <w:t xml:space="preserve"> function that receives a vector or list of soldiers and returns a pointer to a soldier on the list whose position is an officer and whose sociometric score is highest. If there are no officers on the list the function will return NULL.</w:t>
      </w:r>
    </w:p>
    <w:p w14:paraId="34038CFB" w14:textId="7D952EF4" w:rsidR="00A11EA9" w:rsidRDefault="00BC01D8" w:rsidP="00A11EA9">
      <w:pPr>
        <w:bidi w:val="0"/>
        <w:ind w:left="720"/>
        <w:rPr>
          <w:rFonts w:asciiTheme="minorBidi" w:hAnsiTheme="minorBidi"/>
          <w:sz w:val="24"/>
          <w:szCs w:val="24"/>
          <w:rtl/>
        </w:rPr>
      </w:pPr>
      <w:r w:rsidRPr="00BC01D8">
        <w:rPr>
          <w:rFonts w:asciiTheme="minorBidi" w:eastAsia="Calibri" w:hAnsiTheme="minorBidi"/>
          <w:b/>
          <w:bCs/>
          <w:color w:val="000000"/>
        </w:rPr>
        <w:t>Important Note</w:t>
      </w:r>
      <w:r w:rsidRPr="00BC01D8">
        <w:rPr>
          <w:rFonts w:asciiTheme="minorBidi" w:eastAsia="Calibri" w:hAnsiTheme="minorBidi"/>
          <w:color w:val="000000"/>
        </w:rPr>
        <w:t xml:space="preserve">: For implementing this function, a method must be defined that returns the sociometric score of the officer and exists only in the Officer Department. Because the soldiers are in a </w:t>
      </w:r>
      <w:r w:rsidR="005E1EBB">
        <w:rPr>
          <w:rFonts w:asciiTheme="minorBidi" w:eastAsia="Calibri" w:hAnsiTheme="minorBidi"/>
          <w:color w:val="000000"/>
        </w:rPr>
        <w:t>collection</w:t>
      </w:r>
      <w:r w:rsidR="005E1EBB" w:rsidRPr="00BC01D8">
        <w:rPr>
          <w:rFonts w:asciiTheme="minorBidi" w:eastAsia="Calibri" w:hAnsiTheme="minorBidi"/>
          <w:color w:val="000000"/>
        </w:rPr>
        <w:t xml:space="preserve"> </w:t>
      </w:r>
      <w:r w:rsidRPr="00BC01D8">
        <w:rPr>
          <w:rFonts w:asciiTheme="minorBidi" w:eastAsia="Calibri" w:hAnsiTheme="minorBidi"/>
          <w:color w:val="000000"/>
        </w:rPr>
        <w:t xml:space="preserve">that contains Soldier-type objects, it is not possible to </w:t>
      </w:r>
      <w:r w:rsidR="005E1EBB">
        <w:rPr>
          <w:rFonts w:asciiTheme="minorBidi" w:eastAsia="Calibri" w:hAnsiTheme="minorBidi"/>
          <w:color w:val="000000"/>
        </w:rPr>
        <w:t>invoke</w:t>
      </w:r>
      <w:r w:rsidR="005E1EBB" w:rsidRPr="00BC01D8">
        <w:rPr>
          <w:rFonts w:asciiTheme="minorBidi" w:eastAsia="Calibri" w:hAnsiTheme="minorBidi"/>
          <w:color w:val="000000"/>
        </w:rPr>
        <w:t xml:space="preserve"> </w:t>
      </w:r>
      <w:r w:rsidRPr="00BC01D8">
        <w:rPr>
          <w:rFonts w:asciiTheme="minorBidi" w:eastAsia="Calibri" w:hAnsiTheme="minorBidi"/>
          <w:color w:val="000000"/>
        </w:rPr>
        <w:t xml:space="preserve">methods that are not defined in the Soldier class. </w:t>
      </w:r>
      <w:proofErr w:type="gramStart"/>
      <w:r w:rsidRPr="00BC01D8">
        <w:rPr>
          <w:rFonts w:asciiTheme="minorBidi" w:eastAsia="Calibri" w:hAnsiTheme="minorBidi"/>
          <w:color w:val="000000"/>
        </w:rPr>
        <w:t>Therefore</w:t>
      </w:r>
      <w:proofErr w:type="gramEnd"/>
      <w:r w:rsidRPr="00BC01D8">
        <w:rPr>
          <w:rFonts w:asciiTheme="minorBidi" w:eastAsia="Calibri" w:hAnsiTheme="minorBidi"/>
          <w:color w:val="000000"/>
        </w:rPr>
        <w:t xml:space="preserve"> a virtual method should be added to the Soldier class. The method </w:t>
      </w:r>
      <w:r w:rsidR="005E1EBB">
        <w:rPr>
          <w:rFonts w:asciiTheme="minorBidi" w:eastAsia="Calibri" w:hAnsiTheme="minorBidi"/>
          <w:color w:val="000000"/>
        </w:rPr>
        <w:t>should</w:t>
      </w:r>
      <w:r w:rsidR="005E1EBB" w:rsidRPr="00BC01D8">
        <w:rPr>
          <w:rFonts w:asciiTheme="minorBidi" w:eastAsia="Calibri" w:hAnsiTheme="minorBidi"/>
          <w:color w:val="000000"/>
        </w:rPr>
        <w:t xml:space="preserve"> </w:t>
      </w:r>
      <w:r w:rsidRPr="00BC01D8">
        <w:rPr>
          <w:rFonts w:asciiTheme="minorBidi" w:eastAsia="Calibri" w:hAnsiTheme="minorBidi"/>
          <w:color w:val="000000"/>
        </w:rPr>
        <w:t xml:space="preserve">not be defined as pure virtual in order not to </w:t>
      </w:r>
      <w:r w:rsidR="005E1EBB">
        <w:rPr>
          <w:rFonts w:asciiTheme="minorBidi" w:eastAsia="Calibri" w:hAnsiTheme="minorBidi"/>
          <w:color w:val="000000"/>
        </w:rPr>
        <w:t>require</w:t>
      </w:r>
      <w:r w:rsidR="005E1EBB" w:rsidRPr="00BC01D8">
        <w:rPr>
          <w:rFonts w:asciiTheme="minorBidi" w:eastAsia="Calibri" w:hAnsiTheme="minorBidi"/>
          <w:color w:val="000000"/>
        </w:rPr>
        <w:t xml:space="preserve"> </w:t>
      </w:r>
      <w:r>
        <w:rPr>
          <w:rFonts w:asciiTheme="minorBidi" w:eastAsia="Calibri" w:hAnsiTheme="minorBidi"/>
          <w:color w:val="000000"/>
        </w:rPr>
        <w:t>derived classes</w:t>
      </w:r>
      <w:r w:rsidRPr="00BC01D8">
        <w:rPr>
          <w:rFonts w:asciiTheme="minorBidi" w:eastAsia="Calibri" w:hAnsiTheme="minorBidi"/>
          <w:color w:val="000000"/>
        </w:rPr>
        <w:t xml:space="preserve"> to implement it. If it is not supposed to be called, it </w:t>
      </w:r>
      <w:r w:rsidR="005E1EBB">
        <w:rPr>
          <w:rFonts w:asciiTheme="minorBidi" w:eastAsia="Calibri" w:hAnsiTheme="minorBidi"/>
          <w:color w:val="000000"/>
        </w:rPr>
        <w:t>should</w:t>
      </w:r>
      <w:r w:rsidR="005E1EBB" w:rsidRPr="00BC01D8">
        <w:rPr>
          <w:rFonts w:asciiTheme="minorBidi" w:eastAsia="Calibri" w:hAnsiTheme="minorBidi"/>
          <w:color w:val="000000"/>
        </w:rPr>
        <w:t xml:space="preserve"> </w:t>
      </w:r>
      <w:r w:rsidRPr="00BC01D8">
        <w:rPr>
          <w:rFonts w:asciiTheme="minorBidi" w:eastAsia="Calibri" w:hAnsiTheme="minorBidi"/>
          <w:color w:val="000000"/>
        </w:rPr>
        <w:t>throw an error:</w:t>
      </w:r>
      <w:r w:rsidR="00A11EA9">
        <w:rPr>
          <w:rFonts w:asciiTheme="minorBidi" w:eastAsia="Calibri" w:hAnsiTheme="minorBidi"/>
          <w:color w:val="000000"/>
          <w:highlight w:val="white"/>
        </w:rPr>
        <w:t xml:space="preserve"> </w:t>
      </w:r>
      <w:r w:rsidR="00A11EA9">
        <w:rPr>
          <w:rFonts w:asciiTheme="minorBidi" w:eastAsia="Calibri" w:hAnsiTheme="minorBidi"/>
          <w:color w:val="000000"/>
          <w:highlight w:val="white"/>
        </w:rPr>
        <w:br/>
      </w:r>
      <w:r w:rsidR="00A11EA9" w:rsidRPr="00166409">
        <w:rPr>
          <w:rFonts w:asciiTheme="minorBidi" w:hAnsiTheme="minorBidi"/>
          <w:sz w:val="24"/>
          <w:szCs w:val="24"/>
        </w:rPr>
        <w:t xml:space="preserve">"ERROR: this function is just for </w:t>
      </w:r>
      <w:r w:rsidR="00A11EA9">
        <w:rPr>
          <w:rFonts w:asciiTheme="minorBidi" w:hAnsiTheme="minorBidi"/>
          <w:sz w:val="24"/>
          <w:szCs w:val="24"/>
        </w:rPr>
        <w:t>officer</w:t>
      </w:r>
      <w:r w:rsidR="00A11EA9" w:rsidRPr="00166409">
        <w:rPr>
          <w:rFonts w:asciiTheme="minorBidi" w:hAnsiTheme="minorBidi"/>
          <w:sz w:val="24"/>
          <w:szCs w:val="24"/>
        </w:rPr>
        <w:t xml:space="preserve"> </w:t>
      </w:r>
      <w:proofErr w:type="gramStart"/>
      <w:r w:rsidR="00A11EA9">
        <w:rPr>
          <w:rFonts w:asciiTheme="minorBidi" w:hAnsiTheme="minorBidi"/>
          <w:sz w:val="24"/>
          <w:szCs w:val="24"/>
        </w:rPr>
        <w:t>soldier</w:t>
      </w:r>
      <w:proofErr w:type="gramEnd"/>
      <w:r w:rsidR="00A11EA9" w:rsidRPr="00166409">
        <w:rPr>
          <w:rFonts w:asciiTheme="minorBidi" w:hAnsiTheme="minorBidi"/>
          <w:sz w:val="24"/>
          <w:szCs w:val="24"/>
        </w:rPr>
        <w:t>"</w:t>
      </w:r>
    </w:p>
    <w:p w14:paraId="68E73401" w14:textId="604CDBF0" w:rsidR="00A11EA9" w:rsidRPr="00A11EA9" w:rsidRDefault="00A11EA9" w:rsidP="00A11EA9">
      <w:pPr>
        <w:pStyle w:val="a3"/>
        <w:numPr>
          <w:ilvl w:val="1"/>
          <w:numId w:val="37"/>
        </w:numPr>
        <w:bidi w:val="0"/>
        <w:spacing w:after="0" w:line="240" w:lineRule="auto"/>
        <w:rPr>
          <w:rFonts w:asciiTheme="minorBidi" w:eastAsia="Calibri" w:hAnsiTheme="minorBidi"/>
          <w:color w:val="000000"/>
        </w:rPr>
      </w:pPr>
      <w:r w:rsidRPr="00A11EA9">
        <w:rPr>
          <w:rFonts w:asciiTheme="minorBidi" w:eastAsia="Calibri" w:hAnsiTheme="minorBidi"/>
          <w:color w:val="000000"/>
        </w:rPr>
        <w:lastRenderedPageBreak/>
        <w:t xml:space="preserve">In the main program you </w:t>
      </w:r>
      <w:r w:rsidR="005E1EBB">
        <w:rPr>
          <w:rFonts w:asciiTheme="minorBidi" w:eastAsia="Calibri" w:hAnsiTheme="minorBidi"/>
          <w:color w:val="000000"/>
        </w:rPr>
        <w:t>create</w:t>
      </w:r>
      <w:r w:rsidRPr="00A11EA9">
        <w:rPr>
          <w:rFonts w:asciiTheme="minorBidi" w:eastAsia="Calibri" w:hAnsiTheme="minorBidi"/>
          <w:color w:val="000000"/>
        </w:rPr>
        <w:t xml:space="preserve"> </w:t>
      </w:r>
      <w:r w:rsidR="005E1EBB">
        <w:rPr>
          <w:rFonts w:asciiTheme="minorBidi" w:eastAsia="Calibri" w:hAnsiTheme="minorBidi"/>
          <w:color w:val="000000"/>
        </w:rPr>
        <w:t>an STL</w:t>
      </w:r>
      <w:r w:rsidR="005E1EBB" w:rsidRPr="00A11EA9">
        <w:rPr>
          <w:rFonts w:asciiTheme="minorBidi" w:eastAsia="Calibri" w:hAnsiTheme="minorBidi"/>
          <w:color w:val="000000"/>
        </w:rPr>
        <w:t xml:space="preserve"> </w:t>
      </w:r>
      <w:r w:rsidRPr="00A11EA9">
        <w:rPr>
          <w:rFonts w:asciiTheme="minorBidi" w:eastAsia="Calibri" w:hAnsiTheme="minorBidi"/>
          <w:color w:val="000000"/>
        </w:rPr>
        <w:t xml:space="preserve">vector or list </w:t>
      </w:r>
      <w:proofErr w:type="spellStart"/>
      <w:r w:rsidRPr="00A11EA9">
        <w:rPr>
          <w:rFonts w:asciiTheme="minorBidi" w:eastAsia="Calibri" w:hAnsiTheme="minorBidi"/>
          <w:color w:val="000000"/>
        </w:rPr>
        <w:t>list</w:t>
      </w:r>
      <w:proofErr w:type="spellEnd"/>
      <w:r w:rsidRPr="00A11EA9">
        <w:rPr>
          <w:rFonts w:asciiTheme="minorBidi" w:eastAsia="Calibri" w:hAnsiTheme="minorBidi"/>
          <w:color w:val="000000"/>
        </w:rPr>
        <w:t xml:space="preserve"> (of your choice) which contain</w:t>
      </w:r>
      <w:r w:rsidR="005E1EBB">
        <w:rPr>
          <w:rFonts w:asciiTheme="minorBidi" w:eastAsia="Calibri" w:hAnsiTheme="minorBidi"/>
          <w:color w:val="000000"/>
        </w:rPr>
        <w:t>s pointers to</w:t>
      </w:r>
      <w:r w:rsidRPr="00A11EA9">
        <w:rPr>
          <w:rFonts w:asciiTheme="minorBidi" w:eastAsia="Calibri" w:hAnsiTheme="minorBidi"/>
          <w:color w:val="000000"/>
        </w:rPr>
        <w:t xml:space="preserve"> soldiers of </w:t>
      </w:r>
      <w:r w:rsidR="005E1EBB">
        <w:rPr>
          <w:rFonts w:asciiTheme="minorBidi" w:eastAsia="Calibri" w:hAnsiTheme="minorBidi"/>
          <w:b/>
          <w:bCs/>
          <w:color w:val="000000"/>
        </w:rPr>
        <w:t>any</w:t>
      </w:r>
      <w:r w:rsidR="005E1EBB" w:rsidRPr="00A11EA9">
        <w:rPr>
          <w:rFonts w:asciiTheme="minorBidi" w:eastAsia="Calibri" w:hAnsiTheme="minorBidi"/>
          <w:b/>
          <w:bCs/>
          <w:color w:val="000000"/>
        </w:rPr>
        <w:t xml:space="preserve"> </w:t>
      </w:r>
      <w:r w:rsidRPr="00A11EA9">
        <w:rPr>
          <w:rFonts w:asciiTheme="minorBidi" w:eastAsia="Calibri" w:hAnsiTheme="minorBidi"/>
          <w:b/>
          <w:bCs/>
          <w:color w:val="000000"/>
        </w:rPr>
        <w:t>types</w:t>
      </w:r>
      <w:r w:rsidRPr="00A11EA9">
        <w:rPr>
          <w:rFonts w:asciiTheme="minorBidi" w:eastAsia="Calibri" w:hAnsiTheme="minorBidi"/>
          <w:color w:val="000000"/>
        </w:rPr>
        <w:t xml:space="preserve"> (</w:t>
      </w:r>
      <w:r>
        <w:rPr>
          <w:rFonts w:asciiTheme="minorBidi" w:eastAsia="Calibri" w:hAnsiTheme="minorBidi"/>
          <w:color w:val="000000"/>
        </w:rPr>
        <w:t>private</w:t>
      </w:r>
      <w:r w:rsidRPr="00A11EA9">
        <w:rPr>
          <w:rFonts w:asciiTheme="minorBidi" w:eastAsia="Calibri" w:hAnsiTheme="minorBidi"/>
          <w:color w:val="000000"/>
        </w:rPr>
        <w:t>, commander, officer).</w:t>
      </w:r>
    </w:p>
    <w:p w14:paraId="4BC1A545" w14:textId="77777777" w:rsidR="00A11EA9" w:rsidRPr="00A11EA9" w:rsidRDefault="00A11EA9" w:rsidP="00A11EA9">
      <w:pPr>
        <w:pStyle w:val="a3"/>
        <w:numPr>
          <w:ilvl w:val="1"/>
          <w:numId w:val="37"/>
        </w:numPr>
        <w:bidi w:val="0"/>
        <w:spacing w:after="0" w:line="240" w:lineRule="auto"/>
        <w:rPr>
          <w:rFonts w:asciiTheme="minorBidi" w:eastAsia="Calibri" w:hAnsiTheme="minorBidi"/>
          <w:color w:val="000000"/>
          <w:u w:val="single"/>
        </w:rPr>
      </w:pPr>
      <w:r w:rsidRPr="00A11EA9">
        <w:rPr>
          <w:rFonts w:asciiTheme="minorBidi" w:eastAsia="Calibri" w:hAnsiTheme="minorBidi"/>
          <w:color w:val="000000"/>
        </w:rPr>
        <w:t>The user will then be shown an action to perform (in a loop) until STOP is selected.</w:t>
      </w:r>
      <w:r>
        <w:rPr>
          <w:rFonts w:asciiTheme="minorBidi" w:eastAsia="Calibri" w:hAnsiTheme="minorBidi"/>
          <w:color w:val="000000"/>
          <w:highlight w:val="white"/>
        </w:rPr>
        <w:br/>
      </w:r>
      <w:r w:rsidRPr="00A11EA9">
        <w:rPr>
          <w:rFonts w:asciiTheme="minorBidi" w:eastAsia="Calibri" w:hAnsiTheme="minorBidi"/>
          <w:color w:val="000000"/>
          <w:u w:val="single"/>
        </w:rPr>
        <w:t>Possible actions:</w:t>
      </w:r>
    </w:p>
    <w:p w14:paraId="5EEE2FB1" w14:textId="77777777" w:rsidR="00A11EA9" w:rsidRPr="00A11EA9" w:rsidRDefault="00A11EA9" w:rsidP="00A11EA9">
      <w:pPr>
        <w:bidi w:val="0"/>
        <w:spacing w:after="0" w:line="240" w:lineRule="auto"/>
        <w:ind w:left="1440"/>
        <w:rPr>
          <w:rFonts w:asciiTheme="minorBidi" w:eastAsia="Calibri" w:hAnsiTheme="minorBidi"/>
          <w:color w:val="000000"/>
        </w:rPr>
      </w:pPr>
      <w:r w:rsidRPr="00A11EA9">
        <w:rPr>
          <w:rFonts w:asciiTheme="minorBidi" w:eastAsia="Calibri" w:hAnsiTheme="minorBidi"/>
          <w:color w:val="000000"/>
        </w:rPr>
        <w:t>0 - End of program</w:t>
      </w:r>
    </w:p>
    <w:p w14:paraId="72A87B28" w14:textId="77777777" w:rsidR="00A11EA9" w:rsidRPr="00A11EA9" w:rsidRDefault="00A11EA9" w:rsidP="00A11EA9">
      <w:pPr>
        <w:bidi w:val="0"/>
        <w:spacing w:after="0" w:line="240" w:lineRule="auto"/>
        <w:ind w:left="1440"/>
        <w:rPr>
          <w:rFonts w:asciiTheme="minorBidi" w:eastAsia="Calibri" w:hAnsiTheme="minorBidi"/>
          <w:color w:val="000000"/>
        </w:rPr>
      </w:pPr>
      <w:r w:rsidRPr="00A11EA9">
        <w:rPr>
          <w:rFonts w:asciiTheme="minorBidi" w:eastAsia="Calibri" w:hAnsiTheme="minorBidi"/>
          <w:color w:val="000000"/>
        </w:rPr>
        <w:t>1 - Adding a new soldier</w:t>
      </w:r>
    </w:p>
    <w:p w14:paraId="44898FEA" w14:textId="454C7FF6" w:rsidR="00A11EA9" w:rsidRPr="00A11EA9" w:rsidRDefault="00A11EA9" w:rsidP="00A11EA9">
      <w:pPr>
        <w:bidi w:val="0"/>
        <w:spacing w:after="0" w:line="240" w:lineRule="auto"/>
        <w:ind w:left="1440"/>
        <w:rPr>
          <w:rFonts w:asciiTheme="minorBidi" w:eastAsia="Calibri" w:hAnsiTheme="minorBidi"/>
          <w:color w:val="000000"/>
        </w:rPr>
      </w:pPr>
      <w:r w:rsidRPr="00A11EA9">
        <w:rPr>
          <w:rFonts w:asciiTheme="minorBidi" w:eastAsia="Calibri" w:hAnsiTheme="minorBidi"/>
          <w:color w:val="000000"/>
        </w:rPr>
        <w:t xml:space="preserve">2 - Printing the data of the soldiers who are entitled to the </w:t>
      </w:r>
      <w:r>
        <w:rPr>
          <w:rFonts w:asciiTheme="minorBidi" w:eastAsia="Calibri" w:hAnsiTheme="minorBidi"/>
          <w:color w:val="000000"/>
        </w:rPr>
        <w:t>medal.</w:t>
      </w:r>
    </w:p>
    <w:p w14:paraId="6C62CA83" w14:textId="2BCADD0A" w:rsidR="00A11EA9" w:rsidRPr="00A11EA9" w:rsidRDefault="00A11EA9" w:rsidP="00A11EA9">
      <w:pPr>
        <w:bidi w:val="0"/>
        <w:spacing w:after="0" w:line="240" w:lineRule="auto"/>
        <w:ind w:left="1440"/>
        <w:rPr>
          <w:rFonts w:asciiTheme="minorBidi" w:eastAsia="Calibri" w:hAnsiTheme="minorBidi"/>
          <w:color w:val="000000"/>
        </w:rPr>
      </w:pPr>
      <w:r w:rsidRPr="00A11EA9">
        <w:rPr>
          <w:rFonts w:asciiTheme="minorBidi" w:eastAsia="Calibri" w:hAnsiTheme="minorBidi"/>
          <w:color w:val="000000"/>
        </w:rPr>
        <w:t>3 - Printing the name (family and first name) of the soldier in the position of officer with high</w:t>
      </w:r>
      <w:r>
        <w:rPr>
          <w:rFonts w:asciiTheme="minorBidi" w:eastAsia="Calibri" w:hAnsiTheme="minorBidi"/>
          <w:color w:val="000000"/>
        </w:rPr>
        <w:t>est</w:t>
      </w:r>
      <w:r w:rsidRPr="00A11EA9">
        <w:rPr>
          <w:rFonts w:asciiTheme="minorBidi" w:eastAsia="Calibri" w:hAnsiTheme="minorBidi"/>
          <w:color w:val="000000"/>
        </w:rPr>
        <w:t xml:space="preserve"> sociometric score</w:t>
      </w:r>
    </w:p>
    <w:p w14:paraId="250000DF" w14:textId="58B751D0" w:rsidR="00A11EA9" w:rsidRPr="00A11EA9" w:rsidRDefault="00A11EA9" w:rsidP="00A11EA9">
      <w:pPr>
        <w:bidi w:val="0"/>
        <w:spacing w:after="0" w:line="240" w:lineRule="auto"/>
        <w:ind w:left="1440"/>
        <w:rPr>
          <w:rFonts w:asciiTheme="minorBidi" w:eastAsia="Calibri" w:hAnsiTheme="minorBidi"/>
          <w:color w:val="000000"/>
        </w:rPr>
      </w:pPr>
      <w:r w:rsidRPr="00A11EA9">
        <w:rPr>
          <w:rFonts w:asciiTheme="minorBidi" w:eastAsia="Calibri" w:hAnsiTheme="minorBidi"/>
          <w:color w:val="000000"/>
        </w:rPr>
        <w:t xml:space="preserve">4 - Printing the number of </w:t>
      </w:r>
      <w:r>
        <w:rPr>
          <w:rFonts w:asciiTheme="minorBidi" w:eastAsia="Calibri" w:hAnsiTheme="minorBidi"/>
          <w:color w:val="000000"/>
        </w:rPr>
        <w:t>private</w:t>
      </w:r>
      <w:r w:rsidRPr="00A11EA9">
        <w:rPr>
          <w:rFonts w:asciiTheme="minorBidi" w:eastAsia="Calibri" w:hAnsiTheme="minorBidi"/>
          <w:color w:val="000000"/>
        </w:rPr>
        <w:t xml:space="preserve"> soldiers eligible for the </w:t>
      </w:r>
      <w:r>
        <w:rPr>
          <w:rFonts w:asciiTheme="minorBidi" w:eastAsia="Calibri" w:hAnsiTheme="minorBidi"/>
          <w:color w:val="000000"/>
        </w:rPr>
        <w:t>medal</w:t>
      </w:r>
    </w:p>
    <w:p w14:paraId="0C2E3977" w14:textId="5FB7EF8A" w:rsidR="00A11EA9" w:rsidRPr="00A11EA9" w:rsidRDefault="00A11EA9" w:rsidP="00A11EA9">
      <w:pPr>
        <w:bidi w:val="0"/>
        <w:spacing w:after="0" w:line="240" w:lineRule="auto"/>
        <w:ind w:left="1440"/>
        <w:rPr>
          <w:rFonts w:asciiTheme="minorBidi" w:eastAsia="Calibri" w:hAnsiTheme="minorBidi"/>
          <w:color w:val="000000"/>
        </w:rPr>
      </w:pPr>
      <w:r w:rsidRPr="00A11EA9">
        <w:rPr>
          <w:rFonts w:asciiTheme="minorBidi" w:eastAsia="Calibri" w:hAnsiTheme="minorBidi"/>
          <w:color w:val="000000"/>
        </w:rPr>
        <w:t xml:space="preserve">5 - Printing the names (family and first names) of the </w:t>
      </w:r>
      <w:r>
        <w:rPr>
          <w:rFonts w:asciiTheme="minorBidi" w:eastAsia="Calibri" w:hAnsiTheme="minorBidi"/>
          <w:color w:val="000000"/>
        </w:rPr>
        <w:t>officers</w:t>
      </w:r>
      <w:r w:rsidRPr="00A11EA9">
        <w:rPr>
          <w:rFonts w:asciiTheme="minorBidi" w:eastAsia="Calibri" w:hAnsiTheme="minorBidi"/>
          <w:color w:val="000000"/>
        </w:rPr>
        <w:t xml:space="preserve"> who are not </w:t>
      </w:r>
      <w:r>
        <w:rPr>
          <w:rFonts w:asciiTheme="minorBidi" w:eastAsia="Calibri" w:hAnsiTheme="minorBidi"/>
          <w:color w:val="000000"/>
        </w:rPr>
        <w:t>in a combat unit.</w:t>
      </w:r>
    </w:p>
    <w:p w14:paraId="645F4486" w14:textId="77777777" w:rsidR="00A11EA9" w:rsidRPr="00A11EA9" w:rsidRDefault="00A11EA9" w:rsidP="00A11EA9">
      <w:pPr>
        <w:bidi w:val="0"/>
        <w:spacing w:after="0" w:line="240" w:lineRule="auto"/>
        <w:ind w:left="1440"/>
        <w:rPr>
          <w:rFonts w:asciiTheme="minorBidi" w:eastAsia="Calibri" w:hAnsiTheme="minorBidi"/>
          <w:color w:val="000000"/>
        </w:rPr>
      </w:pPr>
      <w:r w:rsidRPr="00A11EA9">
        <w:rPr>
          <w:rFonts w:asciiTheme="minorBidi" w:eastAsia="Calibri" w:hAnsiTheme="minorBidi"/>
          <w:color w:val="000000"/>
        </w:rPr>
        <w:t>6 - Print message If there is a soldier on the list who has participated in more than 15 operations</w:t>
      </w:r>
    </w:p>
    <w:p w14:paraId="5DC08350" w14:textId="7DAAF21C" w:rsidR="00BC01D8" w:rsidRDefault="00A11EA9" w:rsidP="00A11EA9">
      <w:pPr>
        <w:bidi w:val="0"/>
        <w:spacing w:after="0" w:line="240" w:lineRule="auto"/>
        <w:ind w:left="1440"/>
        <w:rPr>
          <w:rFonts w:asciiTheme="minorBidi" w:eastAsia="Calibri" w:hAnsiTheme="minorBidi"/>
          <w:color w:val="000000"/>
          <w:highlight w:val="white"/>
        </w:rPr>
      </w:pPr>
      <w:r w:rsidRPr="00A11EA9">
        <w:rPr>
          <w:rFonts w:asciiTheme="minorBidi" w:eastAsia="Calibri" w:hAnsiTheme="minorBidi"/>
          <w:color w:val="000000"/>
        </w:rPr>
        <w:t xml:space="preserve">7 - Deletion from the vector / list of soldiers and officers who did not participate in </w:t>
      </w:r>
      <w:proofErr w:type="gramStart"/>
      <w:r w:rsidR="005E1EBB">
        <w:rPr>
          <w:rFonts w:asciiTheme="minorBidi" w:eastAsia="Calibri" w:hAnsiTheme="minorBidi"/>
          <w:color w:val="000000"/>
        </w:rPr>
        <w:t xml:space="preserve">any </w:t>
      </w:r>
      <w:r w:rsidR="005E1EBB" w:rsidRPr="00A11EA9">
        <w:rPr>
          <w:rFonts w:asciiTheme="minorBidi" w:eastAsia="Calibri" w:hAnsiTheme="minorBidi"/>
          <w:color w:val="000000"/>
        </w:rPr>
        <w:t xml:space="preserve"> </w:t>
      </w:r>
      <w:r w:rsidRPr="00A11EA9">
        <w:rPr>
          <w:rFonts w:asciiTheme="minorBidi" w:eastAsia="Calibri" w:hAnsiTheme="minorBidi"/>
          <w:color w:val="000000"/>
        </w:rPr>
        <w:t>operations</w:t>
      </w:r>
      <w:proofErr w:type="gramEnd"/>
      <w:r w:rsidRPr="00A11EA9">
        <w:rPr>
          <w:rFonts w:asciiTheme="minorBidi" w:eastAsia="Calibri" w:hAnsiTheme="minorBidi"/>
          <w:color w:val="000000"/>
        </w:rPr>
        <w:t xml:space="preserve"> </w:t>
      </w:r>
    </w:p>
    <w:p w14:paraId="4A2BE2D9" w14:textId="10AA7E4B" w:rsidR="00A11EA9" w:rsidRDefault="00A11EA9" w:rsidP="00A11EA9">
      <w:pPr>
        <w:bidi w:val="0"/>
        <w:spacing w:after="0" w:line="240" w:lineRule="auto"/>
        <w:ind w:left="1440"/>
        <w:rPr>
          <w:rFonts w:asciiTheme="minorBidi" w:eastAsia="Calibri" w:hAnsiTheme="minorBidi"/>
          <w:color w:val="000000"/>
          <w:highlight w:val="white"/>
        </w:rPr>
      </w:pPr>
    </w:p>
    <w:p w14:paraId="30B5F2CE" w14:textId="2E480986" w:rsidR="00A11EA9" w:rsidRPr="00A11EA9" w:rsidRDefault="00A11EA9" w:rsidP="00A11EA9">
      <w:pPr>
        <w:bidi w:val="0"/>
        <w:spacing w:after="0" w:line="240" w:lineRule="auto"/>
        <w:ind w:left="1440"/>
        <w:rPr>
          <w:rFonts w:asciiTheme="minorBidi" w:eastAsia="Calibri" w:hAnsiTheme="minorBidi"/>
          <w:color w:val="000000"/>
        </w:rPr>
      </w:pPr>
      <w:r w:rsidRPr="00A11EA9">
        <w:rPr>
          <w:rFonts w:asciiTheme="minorBidi" w:eastAsia="Calibri" w:hAnsiTheme="minorBidi"/>
          <w:color w:val="000000"/>
        </w:rPr>
        <w:t xml:space="preserve">Given the following </w:t>
      </w:r>
      <w:r>
        <w:rPr>
          <w:rFonts w:asciiTheme="minorBidi" w:eastAsia="Calibri" w:hAnsiTheme="minorBidi"/>
          <w:color w:val="000000"/>
        </w:rPr>
        <w:t>main program</w:t>
      </w:r>
      <w:r w:rsidRPr="00A11EA9">
        <w:rPr>
          <w:rFonts w:asciiTheme="minorBidi" w:eastAsia="Calibri" w:hAnsiTheme="minorBidi"/>
          <w:color w:val="000000"/>
        </w:rPr>
        <w:t>, you must complete the missing lines of code</w:t>
      </w:r>
      <w:r>
        <w:rPr>
          <w:rFonts w:asciiTheme="minorBidi" w:eastAsia="Calibri" w:hAnsiTheme="minorBidi"/>
          <w:color w:val="000000"/>
        </w:rPr>
        <w:t xml:space="preserve">. </w:t>
      </w:r>
      <w:r w:rsidRPr="00A11EA9">
        <w:rPr>
          <w:rFonts w:asciiTheme="minorBidi" w:eastAsia="Calibri" w:hAnsiTheme="minorBidi"/>
          <w:color w:val="000000"/>
        </w:rPr>
        <w:t>Note that wherever the underscore is marked, only one line must be completed (not necessarily according to the length of the line). Use lambda expressions and call the algorithmic functions defined in the STL algorithm library.</w:t>
      </w:r>
    </w:p>
    <w:p w14:paraId="4F308B39" w14:textId="77777777" w:rsidR="00A11EA9" w:rsidRPr="00A11EA9" w:rsidRDefault="00A11EA9" w:rsidP="00A11EA9">
      <w:pPr>
        <w:bidi w:val="0"/>
        <w:spacing w:after="0" w:line="240" w:lineRule="auto"/>
        <w:ind w:left="1440"/>
        <w:rPr>
          <w:rFonts w:asciiTheme="minorBidi" w:eastAsia="Calibri" w:hAnsiTheme="minorBidi"/>
          <w:color w:val="000000"/>
          <w:rtl/>
        </w:rPr>
      </w:pPr>
    </w:p>
    <w:p w14:paraId="1459E100" w14:textId="04A7A147" w:rsidR="00A11EA9" w:rsidRPr="00A11EA9" w:rsidRDefault="00A11EA9" w:rsidP="00A11EA9">
      <w:pPr>
        <w:bidi w:val="0"/>
        <w:spacing w:after="0" w:line="240" w:lineRule="auto"/>
        <w:ind w:left="1440"/>
        <w:rPr>
          <w:rFonts w:asciiTheme="minorBidi" w:eastAsia="Calibri" w:hAnsiTheme="minorBidi"/>
          <w:color w:val="000000"/>
        </w:rPr>
      </w:pPr>
      <w:r w:rsidRPr="00A11EA9">
        <w:rPr>
          <w:rFonts w:asciiTheme="minorBidi" w:eastAsia="Calibri" w:hAnsiTheme="minorBidi"/>
          <w:color w:val="000000"/>
        </w:rPr>
        <w:t xml:space="preserve">Note: </w:t>
      </w:r>
      <w:r>
        <w:rPr>
          <w:rFonts w:asciiTheme="minorBidi" w:eastAsia="Calibri" w:hAnsiTheme="minorBidi"/>
          <w:color w:val="000000"/>
        </w:rPr>
        <w:t>you can get help from the STL in the following site:</w:t>
      </w:r>
    </w:p>
    <w:p w14:paraId="77BBC674" w14:textId="7B14D295" w:rsidR="00292FD7" w:rsidRDefault="00A11EA9" w:rsidP="00A11EA9">
      <w:pPr>
        <w:bidi w:val="0"/>
        <w:spacing w:after="0" w:line="240" w:lineRule="auto"/>
        <w:ind w:left="1440"/>
        <w:rPr>
          <w:rFonts w:asciiTheme="minorBidi" w:eastAsia="Calibri" w:hAnsiTheme="minorBidi"/>
          <w:color w:val="000000"/>
          <w:highlight w:val="white"/>
        </w:rPr>
      </w:pPr>
      <w:r w:rsidRPr="00A11EA9">
        <w:rPr>
          <w:rFonts w:asciiTheme="minorBidi" w:eastAsia="Calibri" w:hAnsiTheme="minorBidi"/>
          <w:color w:val="000000"/>
        </w:rPr>
        <w:t>https://www.cplusplus.com/reference/</w:t>
      </w:r>
    </w:p>
    <w:p w14:paraId="68DFA67F" w14:textId="77777777" w:rsidR="00292FD7" w:rsidRDefault="00292FD7">
      <w:pPr>
        <w:bidi w:val="0"/>
        <w:rPr>
          <w:rFonts w:asciiTheme="minorBidi" w:eastAsia="Calibri" w:hAnsiTheme="minorBidi"/>
          <w:color w:val="000000"/>
          <w:highlight w:val="white"/>
        </w:rPr>
      </w:pPr>
      <w:r>
        <w:rPr>
          <w:rFonts w:asciiTheme="minorBidi" w:eastAsia="Calibri" w:hAnsiTheme="minorBidi"/>
          <w:color w:val="000000"/>
          <w:highlight w:val="white"/>
        </w:rPr>
        <w:br w:type="page"/>
      </w:r>
    </w:p>
    <w:p w14:paraId="7E36ACC8" w14:textId="77777777" w:rsidR="00292FD7" w:rsidRPr="00315FA4" w:rsidRDefault="00292FD7" w:rsidP="00292FD7">
      <w:pPr>
        <w:autoSpaceDE w:val="0"/>
        <w:autoSpaceDN w:val="0"/>
        <w:bidi w:val="0"/>
        <w:adjustRightInd w:val="0"/>
        <w:spacing w:after="0"/>
        <w:rPr>
          <w:rFonts w:asciiTheme="minorBidi" w:eastAsiaTheme="minorHAnsi" w:hAnsiTheme="minorBidi"/>
          <w:color w:val="000000"/>
          <w:highlight w:val="white"/>
        </w:rPr>
      </w:pPr>
      <w:r w:rsidRPr="00315FA4">
        <w:rPr>
          <w:rFonts w:asciiTheme="minorBidi" w:eastAsiaTheme="minorHAnsi" w:hAnsiTheme="minorBidi"/>
          <w:color w:val="0000FF"/>
          <w:highlight w:val="white"/>
        </w:rPr>
        <w:lastRenderedPageBreak/>
        <w:t>#include</w:t>
      </w:r>
      <w:r w:rsidRPr="00315FA4">
        <w:rPr>
          <w:rFonts w:asciiTheme="minorBidi" w:eastAsiaTheme="minorHAnsi" w:hAnsiTheme="minorBidi"/>
          <w:color w:val="000000"/>
          <w:highlight w:val="white"/>
        </w:rPr>
        <w:t xml:space="preserve"> </w:t>
      </w:r>
      <w:r w:rsidRPr="00315FA4">
        <w:rPr>
          <w:rFonts w:asciiTheme="minorBidi" w:eastAsiaTheme="minorHAnsi" w:hAnsiTheme="minorBidi"/>
          <w:color w:val="A31515"/>
          <w:highlight w:val="white"/>
        </w:rPr>
        <w:t>&lt;iostream&gt;</w:t>
      </w:r>
    </w:p>
    <w:p w14:paraId="128F7011" w14:textId="77777777" w:rsidR="00292FD7" w:rsidRPr="00315FA4" w:rsidRDefault="00292FD7" w:rsidP="00292FD7">
      <w:pPr>
        <w:autoSpaceDE w:val="0"/>
        <w:autoSpaceDN w:val="0"/>
        <w:bidi w:val="0"/>
        <w:adjustRightInd w:val="0"/>
        <w:spacing w:after="0"/>
        <w:rPr>
          <w:rFonts w:asciiTheme="minorBidi" w:eastAsiaTheme="minorHAnsi" w:hAnsiTheme="minorBidi"/>
          <w:color w:val="000000"/>
          <w:highlight w:val="white"/>
        </w:rPr>
      </w:pPr>
      <w:r w:rsidRPr="00315FA4">
        <w:rPr>
          <w:rFonts w:asciiTheme="minorBidi" w:eastAsiaTheme="minorHAnsi" w:hAnsiTheme="minorBidi"/>
          <w:color w:val="0000FF"/>
          <w:highlight w:val="white"/>
        </w:rPr>
        <w:t>#include</w:t>
      </w:r>
      <w:r w:rsidRPr="00315FA4">
        <w:rPr>
          <w:rFonts w:asciiTheme="minorBidi" w:eastAsiaTheme="minorHAnsi" w:hAnsiTheme="minorBidi"/>
          <w:color w:val="000000"/>
          <w:highlight w:val="white"/>
        </w:rPr>
        <w:t xml:space="preserve"> </w:t>
      </w:r>
      <w:r w:rsidRPr="00315FA4">
        <w:rPr>
          <w:rFonts w:asciiTheme="minorBidi" w:eastAsiaTheme="minorHAnsi" w:hAnsiTheme="minorBidi"/>
          <w:color w:val="A31515"/>
          <w:highlight w:val="white"/>
        </w:rPr>
        <w:t>&lt;list&gt;</w:t>
      </w:r>
    </w:p>
    <w:p w14:paraId="23CAF5F3" w14:textId="77777777" w:rsidR="00292FD7" w:rsidRPr="00315FA4" w:rsidRDefault="00292FD7" w:rsidP="00292FD7">
      <w:pPr>
        <w:autoSpaceDE w:val="0"/>
        <w:autoSpaceDN w:val="0"/>
        <w:bidi w:val="0"/>
        <w:adjustRightInd w:val="0"/>
        <w:spacing w:after="0"/>
        <w:rPr>
          <w:rFonts w:asciiTheme="minorBidi" w:eastAsiaTheme="minorHAnsi" w:hAnsiTheme="minorBidi"/>
          <w:color w:val="000000"/>
          <w:highlight w:val="white"/>
        </w:rPr>
      </w:pPr>
      <w:r w:rsidRPr="00315FA4">
        <w:rPr>
          <w:rFonts w:asciiTheme="minorBidi" w:eastAsiaTheme="minorHAnsi" w:hAnsiTheme="minorBidi"/>
          <w:color w:val="0000FF"/>
          <w:highlight w:val="white"/>
        </w:rPr>
        <w:t>#include</w:t>
      </w:r>
      <w:r w:rsidRPr="00315FA4">
        <w:rPr>
          <w:rFonts w:asciiTheme="minorBidi" w:eastAsiaTheme="minorHAnsi" w:hAnsiTheme="minorBidi"/>
          <w:color w:val="000000"/>
          <w:highlight w:val="white"/>
        </w:rPr>
        <w:t xml:space="preserve"> </w:t>
      </w:r>
      <w:r w:rsidRPr="00315FA4">
        <w:rPr>
          <w:rFonts w:asciiTheme="minorBidi" w:eastAsiaTheme="minorHAnsi" w:hAnsiTheme="minorBidi"/>
          <w:color w:val="A31515"/>
          <w:highlight w:val="white"/>
        </w:rPr>
        <w:t>&lt;vector&gt;</w:t>
      </w:r>
    </w:p>
    <w:p w14:paraId="3C4A207A" w14:textId="77777777" w:rsidR="00292FD7" w:rsidRPr="00315FA4" w:rsidRDefault="00292FD7" w:rsidP="00292FD7">
      <w:pPr>
        <w:autoSpaceDE w:val="0"/>
        <w:autoSpaceDN w:val="0"/>
        <w:bidi w:val="0"/>
        <w:adjustRightInd w:val="0"/>
        <w:spacing w:after="0"/>
        <w:rPr>
          <w:rFonts w:asciiTheme="minorBidi" w:eastAsiaTheme="minorHAnsi" w:hAnsiTheme="minorBidi"/>
          <w:color w:val="000000"/>
          <w:highlight w:val="white"/>
        </w:rPr>
      </w:pPr>
      <w:r w:rsidRPr="00315FA4">
        <w:rPr>
          <w:rFonts w:asciiTheme="minorBidi" w:eastAsiaTheme="minorHAnsi" w:hAnsiTheme="minorBidi"/>
          <w:color w:val="0000FF"/>
          <w:highlight w:val="white"/>
        </w:rPr>
        <w:t>#include</w:t>
      </w:r>
      <w:r w:rsidRPr="00315FA4">
        <w:rPr>
          <w:rFonts w:asciiTheme="minorBidi" w:eastAsiaTheme="minorHAnsi" w:hAnsiTheme="minorBidi"/>
          <w:color w:val="000000"/>
          <w:highlight w:val="white"/>
        </w:rPr>
        <w:t xml:space="preserve"> </w:t>
      </w:r>
      <w:r w:rsidRPr="00315FA4">
        <w:rPr>
          <w:rFonts w:asciiTheme="minorBidi" w:eastAsiaTheme="minorHAnsi" w:hAnsiTheme="minorBidi"/>
          <w:color w:val="A31515"/>
          <w:highlight w:val="white"/>
        </w:rPr>
        <w:t>&lt;algorithm&gt;</w:t>
      </w:r>
    </w:p>
    <w:p w14:paraId="02CCC0D1" w14:textId="77777777" w:rsidR="00292FD7" w:rsidRPr="00315FA4" w:rsidRDefault="00292FD7" w:rsidP="00292FD7">
      <w:pPr>
        <w:autoSpaceDE w:val="0"/>
        <w:autoSpaceDN w:val="0"/>
        <w:bidi w:val="0"/>
        <w:adjustRightInd w:val="0"/>
        <w:spacing w:after="0"/>
        <w:rPr>
          <w:rFonts w:asciiTheme="minorBidi" w:eastAsiaTheme="minorHAnsi" w:hAnsiTheme="minorBidi"/>
          <w:color w:val="000000"/>
          <w:highlight w:val="white"/>
        </w:rPr>
      </w:pPr>
      <w:r w:rsidRPr="00315FA4">
        <w:rPr>
          <w:rFonts w:asciiTheme="minorBidi" w:eastAsiaTheme="minorHAnsi" w:hAnsiTheme="minorBidi"/>
          <w:color w:val="0000FF"/>
          <w:highlight w:val="white"/>
        </w:rPr>
        <w:t>#include</w:t>
      </w:r>
      <w:r w:rsidRPr="00315FA4">
        <w:rPr>
          <w:rFonts w:asciiTheme="minorBidi" w:eastAsiaTheme="minorHAnsi" w:hAnsiTheme="minorBidi"/>
          <w:color w:val="000000"/>
          <w:highlight w:val="white"/>
        </w:rPr>
        <w:t xml:space="preserve"> </w:t>
      </w:r>
      <w:r w:rsidRPr="00315FA4">
        <w:rPr>
          <w:rFonts w:asciiTheme="minorBidi" w:eastAsiaTheme="minorHAnsi" w:hAnsiTheme="minorBidi"/>
          <w:color w:val="A31515"/>
          <w:highlight w:val="white"/>
        </w:rPr>
        <w:t>&lt;string&gt;</w:t>
      </w:r>
    </w:p>
    <w:p w14:paraId="040DB2E6" w14:textId="77777777" w:rsidR="00292FD7" w:rsidRPr="00315FA4" w:rsidRDefault="00292FD7" w:rsidP="00292FD7">
      <w:pPr>
        <w:autoSpaceDE w:val="0"/>
        <w:autoSpaceDN w:val="0"/>
        <w:bidi w:val="0"/>
        <w:adjustRightInd w:val="0"/>
        <w:spacing w:after="0"/>
        <w:rPr>
          <w:rFonts w:asciiTheme="minorBidi" w:eastAsiaTheme="minorHAnsi" w:hAnsiTheme="minorBidi"/>
          <w:color w:val="000000"/>
          <w:highlight w:val="white"/>
        </w:rPr>
      </w:pPr>
      <w:r w:rsidRPr="00315FA4">
        <w:rPr>
          <w:rFonts w:asciiTheme="minorBidi" w:eastAsiaTheme="minorHAnsi" w:hAnsiTheme="minorBidi"/>
          <w:color w:val="0000FF"/>
          <w:highlight w:val="white"/>
        </w:rPr>
        <w:t>using</w:t>
      </w:r>
      <w:r w:rsidRPr="00315FA4">
        <w:rPr>
          <w:rFonts w:asciiTheme="minorBidi" w:eastAsiaTheme="minorHAnsi" w:hAnsiTheme="minorBidi"/>
          <w:color w:val="000000"/>
          <w:highlight w:val="white"/>
        </w:rPr>
        <w:t xml:space="preserve"> </w:t>
      </w:r>
      <w:r w:rsidRPr="00315FA4">
        <w:rPr>
          <w:rFonts w:asciiTheme="minorBidi" w:eastAsiaTheme="minorHAnsi" w:hAnsiTheme="minorBidi"/>
          <w:color w:val="0000FF"/>
          <w:highlight w:val="white"/>
        </w:rPr>
        <w:t>namespace</w:t>
      </w:r>
      <w:r w:rsidRPr="00315FA4">
        <w:rPr>
          <w:rFonts w:asciiTheme="minorBidi" w:eastAsiaTheme="minorHAnsi" w:hAnsiTheme="minorBidi"/>
          <w:color w:val="000000"/>
          <w:highlight w:val="white"/>
        </w:rPr>
        <w:t xml:space="preserve"> </w:t>
      </w:r>
      <w:proofErr w:type="gramStart"/>
      <w:r w:rsidRPr="00315FA4">
        <w:rPr>
          <w:rFonts w:asciiTheme="minorBidi" w:eastAsiaTheme="minorHAnsi" w:hAnsiTheme="minorBidi"/>
          <w:color w:val="000000"/>
          <w:highlight w:val="white"/>
        </w:rPr>
        <w:t>std;</w:t>
      </w:r>
      <w:proofErr w:type="gramEnd"/>
    </w:p>
    <w:p w14:paraId="1C94D20A" w14:textId="77777777" w:rsidR="00292FD7" w:rsidRPr="00315FA4" w:rsidRDefault="00292FD7" w:rsidP="00292FD7">
      <w:pPr>
        <w:autoSpaceDE w:val="0"/>
        <w:autoSpaceDN w:val="0"/>
        <w:bidi w:val="0"/>
        <w:adjustRightInd w:val="0"/>
        <w:spacing w:after="0"/>
        <w:rPr>
          <w:rFonts w:asciiTheme="minorBidi" w:hAnsiTheme="minorBidi"/>
          <w:rtl/>
        </w:rPr>
      </w:pPr>
    </w:p>
    <w:p w14:paraId="144A81BF" w14:textId="77777777" w:rsidR="00292FD7" w:rsidRPr="00315FA4" w:rsidRDefault="00292FD7" w:rsidP="00292FD7">
      <w:pPr>
        <w:autoSpaceDE w:val="0"/>
        <w:autoSpaceDN w:val="0"/>
        <w:bidi w:val="0"/>
        <w:adjustRightInd w:val="0"/>
        <w:spacing w:after="0"/>
        <w:rPr>
          <w:rFonts w:asciiTheme="minorBidi" w:eastAsiaTheme="minorHAnsi" w:hAnsiTheme="minorBidi"/>
          <w:color w:val="000000"/>
          <w:highlight w:val="white"/>
        </w:rPr>
      </w:pPr>
      <w:r w:rsidRPr="00315FA4">
        <w:rPr>
          <w:rFonts w:asciiTheme="minorBidi" w:hAnsiTheme="minorBidi"/>
          <w:rtl/>
        </w:rPr>
        <w:t xml:space="preserve"> </w:t>
      </w:r>
      <w:proofErr w:type="spellStart"/>
      <w:r w:rsidRPr="00315FA4">
        <w:rPr>
          <w:rFonts w:asciiTheme="minorBidi" w:eastAsiaTheme="minorHAnsi" w:hAnsiTheme="minorBidi"/>
          <w:color w:val="0000FF"/>
          <w:highlight w:val="white"/>
        </w:rPr>
        <w:t>enum</w:t>
      </w:r>
      <w:proofErr w:type="spellEnd"/>
      <w:r w:rsidRPr="00315FA4">
        <w:rPr>
          <w:rFonts w:asciiTheme="minorBidi" w:eastAsiaTheme="minorHAnsi" w:hAnsiTheme="minorBidi"/>
          <w:color w:val="000000"/>
          <w:highlight w:val="white"/>
        </w:rPr>
        <w:t xml:space="preserve"> </w:t>
      </w:r>
      <w:proofErr w:type="gramStart"/>
      <w:r w:rsidRPr="00315FA4">
        <w:rPr>
          <w:rFonts w:asciiTheme="minorBidi" w:eastAsiaTheme="minorHAnsi" w:hAnsiTheme="minorBidi"/>
          <w:color w:val="2B91AF"/>
          <w:highlight w:val="white"/>
        </w:rPr>
        <w:t>option</w:t>
      </w:r>
      <w:r w:rsidRPr="00315FA4">
        <w:rPr>
          <w:rFonts w:asciiTheme="minorBidi" w:eastAsiaTheme="minorHAnsi" w:hAnsiTheme="minorBidi"/>
          <w:color w:val="000000"/>
          <w:highlight w:val="white"/>
        </w:rPr>
        <w:t>{</w:t>
      </w:r>
      <w:proofErr w:type="gramEnd"/>
    </w:p>
    <w:tbl>
      <w:tblPr>
        <w:tblStyle w:val="a8"/>
        <w:tblW w:w="9213"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3"/>
        <w:gridCol w:w="421"/>
        <w:gridCol w:w="6289"/>
      </w:tblGrid>
      <w:tr w:rsidR="00292FD7" w:rsidRPr="00315FA4" w14:paraId="05844E95" w14:textId="77777777" w:rsidTr="0088769B">
        <w:tc>
          <w:tcPr>
            <w:tcW w:w="2268" w:type="dxa"/>
          </w:tcPr>
          <w:p w14:paraId="096048DB" w14:textId="77777777" w:rsidR="00292FD7" w:rsidRPr="00315FA4" w:rsidRDefault="00292FD7" w:rsidP="00292FD7">
            <w:pPr>
              <w:autoSpaceDE w:val="0"/>
              <w:autoSpaceDN w:val="0"/>
              <w:bidi w:val="0"/>
              <w:adjustRightInd w:val="0"/>
              <w:spacing w:line="276" w:lineRule="auto"/>
              <w:rPr>
                <w:rFonts w:asciiTheme="minorBidi" w:eastAsiaTheme="minorHAnsi" w:hAnsiTheme="minorBidi"/>
                <w:color w:val="000000"/>
                <w:highlight w:val="white"/>
              </w:rPr>
            </w:pPr>
            <w:r w:rsidRPr="00315FA4">
              <w:rPr>
                <w:rFonts w:asciiTheme="minorBidi" w:eastAsiaTheme="minorHAnsi" w:hAnsiTheme="minorBidi"/>
                <w:color w:val="2F4F4F"/>
                <w:highlight w:val="white"/>
              </w:rPr>
              <w:t>stop</w:t>
            </w:r>
            <w:r w:rsidRPr="00315FA4">
              <w:rPr>
                <w:rFonts w:asciiTheme="minorBidi" w:eastAsiaTheme="minorHAnsi" w:hAnsiTheme="minorBidi"/>
                <w:color w:val="000000"/>
                <w:highlight w:val="white"/>
              </w:rPr>
              <w:t>,</w:t>
            </w:r>
          </w:p>
        </w:tc>
        <w:tc>
          <w:tcPr>
            <w:tcW w:w="425" w:type="dxa"/>
          </w:tcPr>
          <w:p w14:paraId="4DD7A7D4" w14:textId="77777777" w:rsidR="00292FD7" w:rsidRPr="00315FA4" w:rsidRDefault="00292FD7" w:rsidP="00292FD7">
            <w:pPr>
              <w:autoSpaceDE w:val="0"/>
              <w:autoSpaceDN w:val="0"/>
              <w:adjustRightInd w:val="0"/>
              <w:spacing w:line="276" w:lineRule="auto"/>
              <w:jc w:val="right"/>
              <w:rPr>
                <w:rFonts w:asciiTheme="minorBidi" w:eastAsiaTheme="minorHAnsi" w:hAnsiTheme="minorBidi"/>
                <w:color w:val="008000"/>
                <w:highlight w:val="white"/>
              </w:rPr>
            </w:pPr>
            <w:r w:rsidRPr="00315FA4">
              <w:rPr>
                <w:rFonts w:asciiTheme="minorBidi" w:eastAsiaTheme="minorHAnsi" w:hAnsiTheme="minorBidi"/>
                <w:color w:val="008000"/>
                <w:highlight w:val="white"/>
              </w:rPr>
              <w:t>//</w:t>
            </w:r>
          </w:p>
        </w:tc>
        <w:tc>
          <w:tcPr>
            <w:tcW w:w="6520" w:type="dxa"/>
          </w:tcPr>
          <w:p w14:paraId="654E3CED" w14:textId="687B675B" w:rsidR="00292FD7" w:rsidRPr="00315FA4" w:rsidRDefault="00292FD7" w:rsidP="00292FD7">
            <w:pPr>
              <w:autoSpaceDE w:val="0"/>
              <w:autoSpaceDN w:val="0"/>
              <w:adjustRightInd w:val="0"/>
              <w:spacing w:line="276" w:lineRule="auto"/>
              <w:jc w:val="right"/>
              <w:rPr>
                <w:rFonts w:asciiTheme="minorBidi" w:eastAsiaTheme="minorHAnsi" w:hAnsiTheme="minorBidi"/>
                <w:color w:val="000000"/>
                <w:highlight w:val="white"/>
              </w:rPr>
            </w:pPr>
            <w:r>
              <w:rPr>
                <w:rFonts w:asciiTheme="minorBidi" w:eastAsiaTheme="minorHAnsi" w:hAnsiTheme="minorBidi"/>
                <w:color w:val="008000"/>
                <w:highlight w:val="white"/>
              </w:rPr>
              <w:t>End program</w:t>
            </w:r>
          </w:p>
        </w:tc>
      </w:tr>
      <w:tr w:rsidR="00292FD7" w:rsidRPr="00315FA4" w14:paraId="2D557F13" w14:textId="77777777" w:rsidTr="0088769B">
        <w:tc>
          <w:tcPr>
            <w:tcW w:w="2268" w:type="dxa"/>
          </w:tcPr>
          <w:p w14:paraId="3FC74E9F" w14:textId="77777777" w:rsidR="00292FD7" w:rsidRPr="00315FA4" w:rsidRDefault="00292FD7" w:rsidP="00292FD7">
            <w:pPr>
              <w:autoSpaceDE w:val="0"/>
              <w:autoSpaceDN w:val="0"/>
              <w:bidi w:val="0"/>
              <w:adjustRightInd w:val="0"/>
              <w:spacing w:line="276" w:lineRule="auto"/>
              <w:rPr>
                <w:rFonts w:asciiTheme="minorBidi" w:eastAsiaTheme="minorHAnsi" w:hAnsiTheme="minorBidi"/>
                <w:color w:val="000000"/>
                <w:highlight w:val="white"/>
              </w:rPr>
            </w:pPr>
            <w:proofErr w:type="spellStart"/>
            <w:r w:rsidRPr="00315FA4">
              <w:rPr>
                <w:rFonts w:asciiTheme="minorBidi" w:eastAsiaTheme="minorHAnsi" w:hAnsiTheme="minorBidi"/>
                <w:color w:val="2F4F4F"/>
                <w:highlight w:val="white"/>
              </w:rPr>
              <w:t>addNew</w:t>
            </w:r>
            <w:r>
              <w:rPr>
                <w:rFonts w:asciiTheme="minorBidi" w:eastAsiaTheme="minorHAnsi" w:hAnsiTheme="minorBidi"/>
                <w:color w:val="2F4F4F"/>
                <w:highlight w:val="white"/>
              </w:rPr>
              <w:t>Soldier</w:t>
            </w:r>
            <w:proofErr w:type="spellEnd"/>
            <w:r w:rsidRPr="00315FA4">
              <w:rPr>
                <w:rFonts w:asciiTheme="minorBidi" w:eastAsiaTheme="minorHAnsi" w:hAnsiTheme="minorBidi"/>
                <w:color w:val="000000"/>
                <w:highlight w:val="white"/>
              </w:rPr>
              <w:t>,</w:t>
            </w:r>
          </w:p>
        </w:tc>
        <w:tc>
          <w:tcPr>
            <w:tcW w:w="425" w:type="dxa"/>
          </w:tcPr>
          <w:p w14:paraId="5C1FEED8" w14:textId="77777777" w:rsidR="00292FD7" w:rsidRPr="00315FA4" w:rsidRDefault="00292FD7" w:rsidP="00292FD7">
            <w:pPr>
              <w:autoSpaceDE w:val="0"/>
              <w:autoSpaceDN w:val="0"/>
              <w:adjustRightInd w:val="0"/>
              <w:spacing w:line="276" w:lineRule="auto"/>
              <w:jc w:val="right"/>
              <w:rPr>
                <w:rFonts w:asciiTheme="minorBidi" w:eastAsiaTheme="minorHAnsi" w:hAnsiTheme="minorBidi"/>
                <w:color w:val="008000"/>
                <w:highlight w:val="white"/>
              </w:rPr>
            </w:pPr>
            <w:r w:rsidRPr="00315FA4">
              <w:rPr>
                <w:rFonts w:asciiTheme="minorBidi" w:eastAsiaTheme="minorHAnsi" w:hAnsiTheme="minorBidi"/>
                <w:color w:val="008000"/>
                <w:highlight w:val="white"/>
              </w:rPr>
              <w:t>//</w:t>
            </w:r>
          </w:p>
        </w:tc>
        <w:tc>
          <w:tcPr>
            <w:tcW w:w="6520" w:type="dxa"/>
          </w:tcPr>
          <w:p w14:paraId="501AC071" w14:textId="60D97B9D" w:rsidR="00292FD7" w:rsidRPr="00315FA4" w:rsidRDefault="00292FD7" w:rsidP="00292FD7">
            <w:pPr>
              <w:autoSpaceDE w:val="0"/>
              <w:autoSpaceDN w:val="0"/>
              <w:adjustRightInd w:val="0"/>
              <w:spacing w:line="276" w:lineRule="auto"/>
              <w:jc w:val="right"/>
              <w:rPr>
                <w:rFonts w:asciiTheme="minorBidi" w:eastAsiaTheme="minorHAnsi" w:hAnsiTheme="minorBidi"/>
                <w:color w:val="000000"/>
                <w:highlight w:val="white"/>
              </w:rPr>
            </w:pPr>
            <w:r>
              <w:rPr>
                <w:rFonts w:asciiTheme="minorBidi" w:eastAsiaTheme="minorHAnsi" w:hAnsiTheme="minorBidi"/>
                <w:color w:val="008000"/>
                <w:highlight w:val="white"/>
              </w:rPr>
              <w:t>Add new soldier</w:t>
            </w:r>
          </w:p>
        </w:tc>
      </w:tr>
      <w:tr w:rsidR="00292FD7" w:rsidRPr="00315FA4" w14:paraId="176E9781" w14:textId="77777777" w:rsidTr="0088769B">
        <w:tc>
          <w:tcPr>
            <w:tcW w:w="2268" w:type="dxa"/>
          </w:tcPr>
          <w:p w14:paraId="43F8D571" w14:textId="77777777" w:rsidR="00292FD7" w:rsidRPr="00315FA4" w:rsidRDefault="00292FD7" w:rsidP="00292FD7">
            <w:pPr>
              <w:autoSpaceDE w:val="0"/>
              <w:autoSpaceDN w:val="0"/>
              <w:bidi w:val="0"/>
              <w:adjustRightInd w:val="0"/>
              <w:spacing w:line="276" w:lineRule="auto"/>
              <w:rPr>
                <w:rFonts w:asciiTheme="minorBidi" w:eastAsiaTheme="minorHAnsi" w:hAnsiTheme="minorBidi"/>
                <w:color w:val="000000"/>
                <w:highlight w:val="white"/>
              </w:rPr>
            </w:pPr>
            <w:proofErr w:type="spellStart"/>
            <w:r>
              <w:rPr>
                <w:rFonts w:asciiTheme="minorBidi" w:eastAsiaTheme="minorHAnsi" w:hAnsiTheme="minorBidi"/>
                <w:color w:val="2F4F4F"/>
                <w:highlight w:val="white"/>
              </w:rPr>
              <w:t>medal</w:t>
            </w:r>
            <w:r w:rsidRPr="00315FA4">
              <w:rPr>
                <w:rFonts w:asciiTheme="minorBidi" w:eastAsiaTheme="minorHAnsi" w:hAnsiTheme="minorBidi"/>
                <w:color w:val="2F4F4F"/>
                <w:highlight w:val="white"/>
              </w:rPr>
              <w:t>List</w:t>
            </w:r>
            <w:proofErr w:type="spellEnd"/>
            <w:r w:rsidRPr="00315FA4">
              <w:rPr>
                <w:rFonts w:asciiTheme="minorBidi" w:eastAsiaTheme="minorHAnsi" w:hAnsiTheme="minorBidi"/>
                <w:color w:val="000000"/>
                <w:highlight w:val="white"/>
              </w:rPr>
              <w:t>,</w:t>
            </w:r>
          </w:p>
        </w:tc>
        <w:tc>
          <w:tcPr>
            <w:tcW w:w="425" w:type="dxa"/>
          </w:tcPr>
          <w:p w14:paraId="3C212C37" w14:textId="77777777" w:rsidR="00292FD7" w:rsidRPr="00315FA4" w:rsidRDefault="00292FD7" w:rsidP="00292FD7">
            <w:pPr>
              <w:autoSpaceDE w:val="0"/>
              <w:autoSpaceDN w:val="0"/>
              <w:adjustRightInd w:val="0"/>
              <w:spacing w:line="276" w:lineRule="auto"/>
              <w:jc w:val="right"/>
              <w:rPr>
                <w:rFonts w:asciiTheme="minorBidi" w:eastAsiaTheme="minorHAnsi" w:hAnsiTheme="minorBidi"/>
                <w:color w:val="008000"/>
                <w:highlight w:val="white"/>
              </w:rPr>
            </w:pPr>
            <w:r w:rsidRPr="00315FA4">
              <w:rPr>
                <w:rFonts w:asciiTheme="minorBidi" w:eastAsiaTheme="minorHAnsi" w:hAnsiTheme="minorBidi"/>
                <w:color w:val="008000"/>
                <w:highlight w:val="white"/>
              </w:rPr>
              <w:t>//</w:t>
            </w:r>
          </w:p>
        </w:tc>
        <w:tc>
          <w:tcPr>
            <w:tcW w:w="6520" w:type="dxa"/>
          </w:tcPr>
          <w:p w14:paraId="5FA9FD7D" w14:textId="50FC91E6" w:rsidR="00292FD7" w:rsidRPr="00315FA4" w:rsidRDefault="00292FD7" w:rsidP="00292FD7">
            <w:pPr>
              <w:autoSpaceDE w:val="0"/>
              <w:autoSpaceDN w:val="0"/>
              <w:adjustRightInd w:val="0"/>
              <w:spacing w:line="276" w:lineRule="auto"/>
              <w:jc w:val="right"/>
              <w:rPr>
                <w:rFonts w:asciiTheme="minorBidi" w:eastAsiaTheme="minorHAnsi" w:hAnsiTheme="minorBidi"/>
                <w:color w:val="000000"/>
                <w:highlight w:val="white"/>
              </w:rPr>
            </w:pPr>
            <w:r>
              <w:rPr>
                <w:rFonts w:asciiTheme="minorBidi" w:eastAsiaTheme="minorHAnsi" w:hAnsiTheme="minorBidi"/>
                <w:color w:val="008000"/>
                <w:highlight w:val="white"/>
              </w:rPr>
              <w:t>Print all soldiers that are entitled to a medal</w:t>
            </w:r>
          </w:p>
        </w:tc>
      </w:tr>
      <w:tr w:rsidR="00292FD7" w:rsidRPr="00315FA4" w14:paraId="5810A460" w14:textId="77777777" w:rsidTr="0088769B">
        <w:tc>
          <w:tcPr>
            <w:tcW w:w="2268" w:type="dxa"/>
          </w:tcPr>
          <w:p w14:paraId="08B6E358" w14:textId="77777777" w:rsidR="00292FD7" w:rsidRPr="00315FA4" w:rsidRDefault="00292FD7" w:rsidP="00292FD7">
            <w:pPr>
              <w:autoSpaceDE w:val="0"/>
              <w:autoSpaceDN w:val="0"/>
              <w:bidi w:val="0"/>
              <w:adjustRightInd w:val="0"/>
              <w:spacing w:line="276" w:lineRule="auto"/>
              <w:rPr>
                <w:rFonts w:asciiTheme="minorBidi" w:eastAsiaTheme="minorHAnsi" w:hAnsiTheme="minorBidi"/>
                <w:color w:val="000000"/>
                <w:highlight w:val="white"/>
              </w:rPr>
            </w:pPr>
            <w:proofErr w:type="spellStart"/>
            <w:r w:rsidRPr="00315FA4">
              <w:rPr>
                <w:rFonts w:asciiTheme="minorBidi" w:eastAsiaTheme="minorHAnsi" w:hAnsiTheme="minorBidi"/>
                <w:color w:val="2F4F4F"/>
                <w:highlight w:val="white"/>
              </w:rPr>
              <w:t>most</w:t>
            </w:r>
            <w:r>
              <w:rPr>
                <w:rFonts w:asciiTheme="minorBidi" w:eastAsiaTheme="minorHAnsi" w:hAnsiTheme="minorBidi"/>
                <w:color w:val="2F4F4F"/>
                <w:highlight w:val="white"/>
              </w:rPr>
              <w:t>Sociometric</w:t>
            </w:r>
            <w:proofErr w:type="spellEnd"/>
            <w:r w:rsidRPr="00315FA4">
              <w:rPr>
                <w:rFonts w:asciiTheme="minorBidi" w:eastAsiaTheme="minorHAnsi" w:hAnsiTheme="minorBidi"/>
                <w:color w:val="000000"/>
                <w:highlight w:val="white"/>
              </w:rPr>
              <w:t>,</w:t>
            </w:r>
          </w:p>
        </w:tc>
        <w:tc>
          <w:tcPr>
            <w:tcW w:w="425" w:type="dxa"/>
          </w:tcPr>
          <w:p w14:paraId="6B3C5246" w14:textId="77777777" w:rsidR="00292FD7" w:rsidRPr="00315FA4" w:rsidRDefault="00292FD7" w:rsidP="00292FD7">
            <w:pPr>
              <w:autoSpaceDE w:val="0"/>
              <w:autoSpaceDN w:val="0"/>
              <w:adjustRightInd w:val="0"/>
              <w:spacing w:line="276" w:lineRule="auto"/>
              <w:jc w:val="right"/>
              <w:rPr>
                <w:rFonts w:asciiTheme="minorBidi" w:eastAsiaTheme="minorHAnsi" w:hAnsiTheme="minorBidi"/>
                <w:color w:val="008000"/>
                <w:highlight w:val="white"/>
              </w:rPr>
            </w:pPr>
            <w:r w:rsidRPr="00315FA4">
              <w:rPr>
                <w:rFonts w:asciiTheme="minorBidi" w:eastAsiaTheme="minorHAnsi" w:hAnsiTheme="minorBidi"/>
                <w:color w:val="008000"/>
                <w:highlight w:val="white"/>
              </w:rPr>
              <w:t>//</w:t>
            </w:r>
          </w:p>
        </w:tc>
        <w:tc>
          <w:tcPr>
            <w:tcW w:w="6520" w:type="dxa"/>
          </w:tcPr>
          <w:p w14:paraId="042D4730" w14:textId="08BA5567" w:rsidR="00292FD7" w:rsidRPr="00315FA4" w:rsidRDefault="00292FD7" w:rsidP="00292FD7">
            <w:pPr>
              <w:autoSpaceDE w:val="0"/>
              <w:autoSpaceDN w:val="0"/>
              <w:adjustRightInd w:val="0"/>
              <w:spacing w:line="276" w:lineRule="auto"/>
              <w:jc w:val="right"/>
              <w:rPr>
                <w:rFonts w:asciiTheme="minorBidi" w:eastAsiaTheme="minorHAnsi" w:hAnsiTheme="minorBidi"/>
                <w:color w:val="000000"/>
                <w:highlight w:val="white"/>
                <w:rtl/>
              </w:rPr>
            </w:pPr>
            <w:r>
              <w:rPr>
                <w:rFonts w:asciiTheme="minorBidi" w:eastAsiaTheme="minorHAnsi" w:hAnsiTheme="minorBidi"/>
                <w:color w:val="008000"/>
                <w:highlight w:val="white"/>
              </w:rPr>
              <w:t>Most sociometric score</w:t>
            </w:r>
            <w:r>
              <w:rPr>
                <w:rFonts w:asciiTheme="minorBidi" w:eastAsiaTheme="minorHAnsi" w:hAnsiTheme="minorBidi" w:hint="cs"/>
                <w:color w:val="008000"/>
                <w:highlight w:val="white"/>
                <w:rtl/>
              </w:rPr>
              <w:t xml:space="preserve"> </w:t>
            </w:r>
          </w:p>
        </w:tc>
      </w:tr>
      <w:tr w:rsidR="00292FD7" w:rsidRPr="00315FA4" w14:paraId="223983EA" w14:textId="77777777" w:rsidTr="0088769B">
        <w:tc>
          <w:tcPr>
            <w:tcW w:w="2268" w:type="dxa"/>
          </w:tcPr>
          <w:p w14:paraId="117EC999" w14:textId="77777777" w:rsidR="00292FD7" w:rsidRPr="00315FA4" w:rsidRDefault="00292FD7" w:rsidP="00292FD7">
            <w:pPr>
              <w:autoSpaceDE w:val="0"/>
              <w:autoSpaceDN w:val="0"/>
              <w:bidi w:val="0"/>
              <w:adjustRightInd w:val="0"/>
              <w:spacing w:line="276" w:lineRule="auto"/>
              <w:rPr>
                <w:rFonts w:asciiTheme="minorBidi" w:eastAsiaTheme="minorHAnsi" w:hAnsiTheme="minorBidi"/>
                <w:color w:val="000000"/>
                <w:highlight w:val="white"/>
              </w:rPr>
            </w:pPr>
            <w:proofErr w:type="spellStart"/>
            <w:r w:rsidRPr="00315FA4">
              <w:rPr>
                <w:rFonts w:asciiTheme="minorBidi" w:eastAsiaTheme="minorHAnsi" w:hAnsiTheme="minorBidi"/>
                <w:color w:val="2F4F4F"/>
                <w:highlight w:val="white"/>
              </w:rPr>
              <w:t>count</w:t>
            </w:r>
            <w:r>
              <w:rPr>
                <w:rFonts w:asciiTheme="minorBidi" w:eastAsiaTheme="minorHAnsi" w:hAnsiTheme="minorBidi"/>
                <w:color w:val="2F4F4F"/>
                <w:highlight w:val="white"/>
              </w:rPr>
              <w:t>Medal</w:t>
            </w:r>
            <w:r>
              <w:rPr>
                <w:rFonts w:asciiTheme="minorBidi" w:eastAsiaTheme="minorHAnsi" w:hAnsiTheme="minorBidi" w:hint="cs"/>
                <w:color w:val="2F4F4F"/>
                <w:highlight w:val="white"/>
              </w:rPr>
              <w:t>Pri</w:t>
            </w:r>
            <w:r>
              <w:rPr>
                <w:rFonts w:asciiTheme="minorBidi" w:eastAsiaTheme="minorHAnsi" w:hAnsiTheme="minorBidi"/>
                <w:color w:val="2F4F4F"/>
                <w:highlight w:val="white"/>
              </w:rPr>
              <w:t>vat</w:t>
            </w:r>
            <w:r>
              <w:rPr>
                <w:rFonts w:asciiTheme="minorBidi" w:eastAsiaTheme="minorHAnsi" w:hAnsiTheme="minorBidi" w:hint="cs"/>
                <w:color w:val="2F4F4F"/>
                <w:highlight w:val="white"/>
              </w:rPr>
              <w:t>e</w:t>
            </w:r>
            <w:proofErr w:type="spellEnd"/>
            <w:r w:rsidRPr="00315FA4">
              <w:rPr>
                <w:rFonts w:asciiTheme="minorBidi" w:eastAsiaTheme="minorHAnsi" w:hAnsiTheme="minorBidi"/>
                <w:color w:val="000000"/>
                <w:highlight w:val="white"/>
              </w:rPr>
              <w:t>,</w:t>
            </w:r>
          </w:p>
        </w:tc>
        <w:tc>
          <w:tcPr>
            <w:tcW w:w="425" w:type="dxa"/>
          </w:tcPr>
          <w:p w14:paraId="4808BA70" w14:textId="77777777" w:rsidR="00292FD7" w:rsidRPr="00315FA4" w:rsidRDefault="00292FD7" w:rsidP="00292FD7">
            <w:pPr>
              <w:autoSpaceDE w:val="0"/>
              <w:autoSpaceDN w:val="0"/>
              <w:adjustRightInd w:val="0"/>
              <w:spacing w:line="276" w:lineRule="auto"/>
              <w:jc w:val="right"/>
              <w:rPr>
                <w:rFonts w:asciiTheme="minorBidi" w:eastAsiaTheme="minorHAnsi" w:hAnsiTheme="minorBidi"/>
                <w:color w:val="008000"/>
                <w:highlight w:val="white"/>
              </w:rPr>
            </w:pPr>
            <w:r w:rsidRPr="00315FA4">
              <w:rPr>
                <w:rFonts w:asciiTheme="minorBidi" w:eastAsiaTheme="minorHAnsi" w:hAnsiTheme="minorBidi"/>
                <w:color w:val="008000"/>
                <w:highlight w:val="white"/>
              </w:rPr>
              <w:t>//</w:t>
            </w:r>
          </w:p>
        </w:tc>
        <w:tc>
          <w:tcPr>
            <w:tcW w:w="6520" w:type="dxa"/>
          </w:tcPr>
          <w:p w14:paraId="11E53BF3" w14:textId="5D7912B2" w:rsidR="00292FD7" w:rsidRPr="00315FA4" w:rsidRDefault="00292FD7" w:rsidP="00292FD7">
            <w:pPr>
              <w:autoSpaceDE w:val="0"/>
              <w:autoSpaceDN w:val="0"/>
              <w:adjustRightInd w:val="0"/>
              <w:spacing w:line="276" w:lineRule="auto"/>
              <w:jc w:val="right"/>
              <w:rPr>
                <w:rFonts w:asciiTheme="minorBidi" w:eastAsiaTheme="minorHAnsi" w:hAnsiTheme="minorBidi"/>
                <w:color w:val="000000"/>
                <w:highlight w:val="white"/>
              </w:rPr>
            </w:pPr>
            <w:r>
              <w:rPr>
                <w:rFonts w:asciiTheme="minorBidi" w:eastAsiaTheme="minorHAnsi" w:hAnsiTheme="minorBidi"/>
                <w:color w:val="008000"/>
                <w:highlight w:val="white"/>
              </w:rPr>
              <w:t>Number of private soldiers getting a medal</w:t>
            </w:r>
          </w:p>
        </w:tc>
      </w:tr>
      <w:tr w:rsidR="00292FD7" w:rsidRPr="00315FA4" w14:paraId="3B6E99B9" w14:textId="77777777" w:rsidTr="0088769B">
        <w:tc>
          <w:tcPr>
            <w:tcW w:w="2268" w:type="dxa"/>
          </w:tcPr>
          <w:p w14:paraId="1386690C" w14:textId="77777777" w:rsidR="00292FD7" w:rsidRPr="00315FA4" w:rsidRDefault="00292FD7" w:rsidP="00292FD7">
            <w:pPr>
              <w:autoSpaceDE w:val="0"/>
              <w:autoSpaceDN w:val="0"/>
              <w:bidi w:val="0"/>
              <w:adjustRightInd w:val="0"/>
              <w:spacing w:line="276" w:lineRule="auto"/>
              <w:rPr>
                <w:rFonts w:asciiTheme="minorBidi" w:eastAsiaTheme="minorHAnsi" w:hAnsiTheme="minorBidi"/>
                <w:color w:val="000000"/>
                <w:highlight w:val="white"/>
              </w:rPr>
            </w:pPr>
            <w:proofErr w:type="spellStart"/>
            <w:r w:rsidRPr="00315FA4">
              <w:rPr>
                <w:rFonts w:asciiTheme="minorBidi" w:eastAsiaTheme="minorHAnsi" w:hAnsiTheme="minorBidi"/>
                <w:color w:val="2F4F4F"/>
                <w:highlight w:val="white"/>
              </w:rPr>
              <w:t>no</w:t>
            </w:r>
            <w:r>
              <w:rPr>
                <w:rFonts w:asciiTheme="minorBidi" w:eastAsiaTheme="minorHAnsi" w:hAnsiTheme="minorBidi"/>
                <w:color w:val="2F4F4F"/>
                <w:highlight w:val="white"/>
              </w:rPr>
              <w:t>CombatCommander</w:t>
            </w:r>
            <w:proofErr w:type="spellEnd"/>
            <w:r w:rsidRPr="00315FA4">
              <w:rPr>
                <w:rFonts w:asciiTheme="minorBidi" w:eastAsiaTheme="minorHAnsi" w:hAnsiTheme="minorBidi"/>
                <w:color w:val="000000"/>
                <w:highlight w:val="white"/>
              </w:rPr>
              <w:t>,</w:t>
            </w:r>
          </w:p>
        </w:tc>
        <w:tc>
          <w:tcPr>
            <w:tcW w:w="425" w:type="dxa"/>
          </w:tcPr>
          <w:p w14:paraId="2678BE50" w14:textId="77777777" w:rsidR="00292FD7" w:rsidRPr="00315FA4" w:rsidRDefault="00292FD7" w:rsidP="00292FD7">
            <w:pPr>
              <w:autoSpaceDE w:val="0"/>
              <w:autoSpaceDN w:val="0"/>
              <w:adjustRightInd w:val="0"/>
              <w:spacing w:line="276" w:lineRule="auto"/>
              <w:jc w:val="right"/>
              <w:rPr>
                <w:rFonts w:asciiTheme="minorBidi" w:eastAsiaTheme="minorHAnsi" w:hAnsiTheme="minorBidi"/>
                <w:color w:val="008000"/>
                <w:highlight w:val="white"/>
              </w:rPr>
            </w:pPr>
            <w:r w:rsidRPr="00315FA4">
              <w:rPr>
                <w:rFonts w:asciiTheme="minorBidi" w:eastAsiaTheme="minorHAnsi" w:hAnsiTheme="minorBidi"/>
                <w:color w:val="008000"/>
                <w:highlight w:val="white"/>
              </w:rPr>
              <w:t>//</w:t>
            </w:r>
          </w:p>
        </w:tc>
        <w:tc>
          <w:tcPr>
            <w:tcW w:w="6520" w:type="dxa"/>
          </w:tcPr>
          <w:p w14:paraId="0129CB73" w14:textId="2BD4166C" w:rsidR="00292FD7" w:rsidRPr="00315FA4" w:rsidRDefault="00292FD7" w:rsidP="00292FD7">
            <w:pPr>
              <w:autoSpaceDE w:val="0"/>
              <w:autoSpaceDN w:val="0"/>
              <w:adjustRightInd w:val="0"/>
              <w:spacing w:line="276" w:lineRule="auto"/>
              <w:jc w:val="right"/>
              <w:rPr>
                <w:rFonts w:asciiTheme="minorBidi" w:eastAsiaTheme="minorHAnsi" w:hAnsiTheme="minorBidi"/>
                <w:color w:val="000000"/>
                <w:highlight w:val="white"/>
              </w:rPr>
            </w:pPr>
            <w:r>
              <w:rPr>
                <w:rFonts w:asciiTheme="minorBidi" w:eastAsiaTheme="minorHAnsi" w:hAnsiTheme="minorBidi"/>
                <w:color w:val="008000"/>
                <w:highlight w:val="white"/>
              </w:rPr>
              <w:t xml:space="preserve">Names of officers </w:t>
            </w:r>
            <w:proofErr w:type="gramStart"/>
            <w:r>
              <w:rPr>
                <w:rFonts w:asciiTheme="minorBidi" w:eastAsiaTheme="minorHAnsi" w:hAnsiTheme="minorBidi"/>
                <w:color w:val="008000"/>
                <w:highlight w:val="white"/>
              </w:rPr>
              <w:t>not combat</w:t>
            </w:r>
            <w:proofErr w:type="gramEnd"/>
          </w:p>
        </w:tc>
      </w:tr>
      <w:tr w:rsidR="00292FD7" w:rsidRPr="00315FA4" w14:paraId="7E5B7F01" w14:textId="77777777" w:rsidTr="0088769B">
        <w:tc>
          <w:tcPr>
            <w:tcW w:w="2268" w:type="dxa"/>
          </w:tcPr>
          <w:p w14:paraId="1D0C28B9" w14:textId="77777777" w:rsidR="00292FD7" w:rsidRPr="00315FA4" w:rsidRDefault="00292FD7" w:rsidP="00292FD7">
            <w:pPr>
              <w:autoSpaceDE w:val="0"/>
              <w:autoSpaceDN w:val="0"/>
              <w:bidi w:val="0"/>
              <w:adjustRightInd w:val="0"/>
              <w:spacing w:line="276" w:lineRule="auto"/>
              <w:rPr>
                <w:rFonts w:asciiTheme="minorBidi" w:eastAsiaTheme="minorHAnsi" w:hAnsiTheme="minorBidi"/>
                <w:color w:val="000000"/>
                <w:highlight w:val="white"/>
              </w:rPr>
            </w:pPr>
            <w:proofErr w:type="spellStart"/>
            <w:r w:rsidRPr="00315FA4">
              <w:rPr>
                <w:rFonts w:asciiTheme="minorBidi" w:eastAsiaTheme="minorHAnsi" w:hAnsiTheme="minorBidi"/>
                <w:color w:val="2F4F4F"/>
                <w:highlight w:val="white"/>
              </w:rPr>
              <w:t>over</w:t>
            </w:r>
            <w:r>
              <w:rPr>
                <w:rFonts w:asciiTheme="minorBidi" w:eastAsiaTheme="minorHAnsi" w:hAnsiTheme="minorBidi"/>
                <w:color w:val="2F4F4F"/>
                <w:highlight w:val="white"/>
              </w:rPr>
              <w:t>Soldier</w:t>
            </w:r>
            <w:proofErr w:type="spellEnd"/>
            <w:r w:rsidRPr="00315FA4">
              <w:rPr>
                <w:rFonts w:asciiTheme="minorBidi" w:eastAsiaTheme="minorHAnsi" w:hAnsiTheme="minorBidi"/>
                <w:color w:val="000000"/>
                <w:highlight w:val="white"/>
              </w:rPr>
              <w:t>,</w:t>
            </w:r>
          </w:p>
        </w:tc>
        <w:tc>
          <w:tcPr>
            <w:tcW w:w="425" w:type="dxa"/>
          </w:tcPr>
          <w:p w14:paraId="76831054" w14:textId="77777777" w:rsidR="00292FD7" w:rsidRPr="00315FA4" w:rsidRDefault="00292FD7" w:rsidP="00292FD7">
            <w:pPr>
              <w:autoSpaceDE w:val="0"/>
              <w:autoSpaceDN w:val="0"/>
              <w:adjustRightInd w:val="0"/>
              <w:spacing w:line="276" w:lineRule="auto"/>
              <w:jc w:val="right"/>
              <w:rPr>
                <w:rFonts w:asciiTheme="minorBidi" w:eastAsiaTheme="minorHAnsi" w:hAnsiTheme="minorBidi"/>
                <w:color w:val="008000"/>
                <w:highlight w:val="white"/>
              </w:rPr>
            </w:pPr>
            <w:r w:rsidRPr="00315FA4">
              <w:rPr>
                <w:rFonts w:asciiTheme="minorBidi" w:eastAsiaTheme="minorHAnsi" w:hAnsiTheme="minorBidi"/>
                <w:color w:val="008000"/>
                <w:highlight w:val="white"/>
              </w:rPr>
              <w:t>//</w:t>
            </w:r>
          </w:p>
        </w:tc>
        <w:tc>
          <w:tcPr>
            <w:tcW w:w="6520" w:type="dxa"/>
          </w:tcPr>
          <w:p w14:paraId="1D165F87" w14:textId="0E2220C3" w:rsidR="00292FD7" w:rsidRPr="00315FA4" w:rsidRDefault="00292FD7" w:rsidP="00292FD7">
            <w:pPr>
              <w:autoSpaceDE w:val="0"/>
              <w:autoSpaceDN w:val="0"/>
              <w:adjustRightInd w:val="0"/>
              <w:spacing w:line="276" w:lineRule="auto"/>
              <w:jc w:val="right"/>
              <w:rPr>
                <w:rFonts w:asciiTheme="minorBidi" w:eastAsiaTheme="minorHAnsi" w:hAnsiTheme="minorBidi"/>
                <w:color w:val="000000"/>
                <w:highlight w:val="white"/>
              </w:rPr>
            </w:pPr>
            <w:r>
              <w:rPr>
                <w:rFonts w:asciiTheme="minorBidi" w:eastAsiaTheme="minorHAnsi" w:hAnsiTheme="minorBidi"/>
                <w:color w:val="000000"/>
                <w:highlight w:val="white"/>
              </w:rPr>
              <w:t>A message for soldier participating in more than 15 operations</w:t>
            </w:r>
          </w:p>
        </w:tc>
      </w:tr>
      <w:tr w:rsidR="00292FD7" w:rsidRPr="00315FA4" w14:paraId="046CC17C" w14:textId="77777777" w:rsidTr="0088769B">
        <w:tc>
          <w:tcPr>
            <w:tcW w:w="2268" w:type="dxa"/>
          </w:tcPr>
          <w:p w14:paraId="172435B6" w14:textId="77777777" w:rsidR="00292FD7" w:rsidRPr="00315FA4" w:rsidRDefault="00292FD7" w:rsidP="00292FD7">
            <w:pPr>
              <w:autoSpaceDE w:val="0"/>
              <w:autoSpaceDN w:val="0"/>
              <w:bidi w:val="0"/>
              <w:adjustRightInd w:val="0"/>
              <w:spacing w:line="276" w:lineRule="auto"/>
              <w:rPr>
                <w:rFonts w:asciiTheme="minorBidi" w:eastAsiaTheme="minorHAnsi" w:hAnsiTheme="minorBidi"/>
                <w:color w:val="000000"/>
                <w:highlight w:val="white"/>
              </w:rPr>
            </w:pPr>
            <w:proofErr w:type="spellStart"/>
            <w:r w:rsidRPr="00315FA4">
              <w:rPr>
                <w:rFonts w:asciiTheme="minorBidi" w:eastAsiaTheme="minorHAnsi" w:hAnsiTheme="minorBidi"/>
                <w:color w:val="2F4F4F"/>
                <w:highlight w:val="white"/>
              </w:rPr>
              <w:t>remove</w:t>
            </w:r>
            <w:r>
              <w:rPr>
                <w:rFonts w:asciiTheme="minorBidi" w:eastAsiaTheme="minorHAnsi" w:hAnsiTheme="minorBidi" w:hint="cs"/>
                <w:color w:val="2F4F4F"/>
                <w:highlight w:val="white"/>
              </w:rPr>
              <w:t>O</w:t>
            </w:r>
            <w:r>
              <w:rPr>
                <w:rFonts w:asciiTheme="minorBidi" w:eastAsiaTheme="minorHAnsi" w:hAnsiTheme="minorBidi"/>
                <w:color w:val="2F4F4F"/>
                <w:highlight w:val="white"/>
              </w:rPr>
              <w:t>fficer</w:t>
            </w:r>
            <w:proofErr w:type="spellEnd"/>
            <w:r w:rsidRPr="00315FA4">
              <w:rPr>
                <w:rFonts w:asciiTheme="minorBidi" w:eastAsiaTheme="minorHAnsi" w:hAnsiTheme="minorBidi"/>
                <w:color w:val="000000"/>
                <w:highlight w:val="white"/>
              </w:rPr>
              <w:t>,</w:t>
            </w:r>
          </w:p>
        </w:tc>
        <w:tc>
          <w:tcPr>
            <w:tcW w:w="425" w:type="dxa"/>
          </w:tcPr>
          <w:p w14:paraId="632D53C4" w14:textId="77777777" w:rsidR="00292FD7" w:rsidRPr="00315FA4" w:rsidRDefault="00292FD7" w:rsidP="00292FD7">
            <w:pPr>
              <w:autoSpaceDE w:val="0"/>
              <w:autoSpaceDN w:val="0"/>
              <w:adjustRightInd w:val="0"/>
              <w:spacing w:line="276" w:lineRule="auto"/>
              <w:jc w:val="right"/>
              <w:rPr>
                <w:rFonts w:asciiTheme="minorBidi" w:eastAsiaTheme="minorHAnsi" w:hAnsiTheme="minorBidi"/>
                <w:color w:val="008000"/>
                <w:highlight w:val="white"/>
              </w:rPr>
            </w:pPr>
            <w:r w:rsidRPr="00315FA4">
              <w:rPr>
                <w:rFonts w:asciiTheme="minorBidi" w:eastAsiaTheme="minorHAnsi" w:hAnsiTheme="minorBidi"/>
                <w:color w:val="008000"/>
                <w:highlight w:val="white"/>
              </w:rPr>
              <w:t>//</w:t>
            </w:r>
          </w:p>
        </w:tc>
        <w:tc>
          <w:tcPr>
            <w:tcW w:w="6520" w:type="dxa"/>
          </w:tcPr>
          <w:p w14:paraId="5CF37F70" w14:textId="63C71E85" w:rsidR="00292FD7" w:rsidRPr="00315FA4" w:rsidRDefault="00292FD7" w:rsidP="00292FD7">
            <w:pPr>
              <w:autoSpaceDE w:val="0"/>
              <w:autoSpaceDN w:val="0"/>
              <w:adjustRightInd w:val="0"/>
              <w:spacing w:line="276" w:lineRule="auto"/>
              <w:jc w:val="right"/>
              <w:rPr>
                <w:rFonts w:asciiTheme="minorBidi" w:eastAsiaTheme="minorHAnsi" w:hAnsiTheme="minorBidi"/>
                <w:color w:val="000000"/>
                <w:highlight w:val="white"/>
              </w:rPr>
            </w:pPr>
            <w:r>
              <w:rPr>
                <w:rFonts w:asciiTheme="minorBidi" w:eastAsiaTheme="minorHAnsi" w:hAnsiTheme="minorBidi"/>
                <w:color w:val="008000"/>
                <w:highlight w:val="white"/>
              </w:rPr>
              <w:t xml:space="preserve">Removing officers that </w:t>
            </w:r>
            <w:proofErr w:type="spellStart"/>
            <w:r>
              <w:rPr>
                <w:rFonts w:asciiTheme="minorBidi" w:eastAsiaTheme="minorHAnsi" w:hAnsiTheme="minorBidi"/>
                <w:color w:val="008000"/>
                <w:highlight w:val="white"/>
              </w:rPr>
              <w:t>did'nt</w:t>
            </w:r>
            <w:proofErr w:type="spellEnd"/>
            <w:r>
              <w:rPr>
                <w:rFonts w:asciiTheme="minorBidi" w:eastAsiaTheme="minorHAnsi" w:hAnsiTheme="minorBidi"/>
                <w:color w:val="008000"/>
                <w:highlight w:val="white"/>
              </w:rPr>
              <w:t xml:space="preserve"> participate in any operation</w:t>
            </w:r>
          </w:p>
        </w:tc>
      </w:tr>
    </w:tbl>
    <w:p w14:paraId="5B4764B2" w14:textId="77777777" w:rsidR="00292FD7" w:rsidRPr="00315FA4" w:rsidRDefault="00292FD7" w:rsidP="00292FD7">
      <w:pPr>
        <w:autoSpaceDE w:val="0"/>
        <w:autoSpaceDN w:val="0"/>
        <w:bidi w:val="0"/>
        <w:adjustRightInd w:val="0"/>
        <w:spacing w:after="0"/>
        <w:rPr>
          <w:rFonts w:asciiTheme="minorBidi" w:eastAsiaTheme="minorHAnsi" w:hAnsiTheme="minorBidi"/>
          <w:color w:val="000000"/>
          <w:highlight w:val="white"/>
        </w:rPr>
      </w:pPr>
      <w:r w:rsidRPr="00315FA4">
        <w:rPr>
          <w:rFonts w:asciiTheme="minorBidi" w:eastAsiaTheme="minorHAnsi" w:hAnsiTheme="minorBidi"/>
          <w:color w:val="000000"/>
          <w:highlight w:val="white"/>
        </w:rPr>
        <w:t>};</w:t>
      </w:r>
    </w:p>
    <w:p w14:paraId="5CEEF8C6" w14:textId="77777777" w:rsidR="00292FD7" w:rsidRPr="00315FA4" w:rsidRDefault="00292FD7" w:rsidP="00292FD7">
      <w:pPr>
        <w:autoSpaceDE w:val="0"/>
        <w:autoSpaceDN w:val="0"/>
        <w:bidi w:val="0"/>
        <w:adjustRightInd w:val="0"/>
        <w:spacing w:after="0"/>
        <w:rPr>
          <w:rFonts w:asciiTheme="minorBidi" w:eastAsiaTheme="minorHAnsi" w:hAnsiTheme="minorBidi"/>
          <w:color w:val="000000"/>
          <w:highlight w:val="white"/>
        </w:rPr>
      </w:pPr>
    </w:p>
    <w:p w14:paraId="56CAA449" w14:textId="0091D8FA" w:rsidR="00292FD7" w:rsidRPr="00315FA4" w:rsidRDefault="00292FD7" w:rsidP="00292FD7">
      <w:pPr>
        <w:autoSpaceDE w:val="0"/>
        <w:autoSpaceDN w:val="0"/>
        <w:bidi w:val="0"/>
        <w:adjustRightInd w:val="0"/>
        <w:spacing w:after="0"/>
        <w:rPr>
          <w:rFonts w:asciiTheme="minorBidi" w:eastAsiaTheme="minorHAnsi" w:hAnsiTheme="minorBidi"/>
          <w:color w:val="00B050"/>
          <w:highlight w:val="white"/>
          <w:rtl/>
        </w:rPr>
      </w:pPr>
      <w:r w:rsidRPr="00315FA4">
        <w:rPr>
          <w:rFonts w:asciiTheme="minorBidi" w:eastAsiaTheme="minorHAnsi" w:hAnsiTheme="minorBidi"/>
          <w:color w:val="0000FF"/>
          <w:highlight w:val="white"/>
        </w:rPr>
        <w:t>void</w:t>
      </w:r>
      <w:r w:rsidRPr="00315FA4">
        <w:rPr>
          <w:rFonts w:asciiTheme="minorBidi" w:eastAsiaTheme="minorHAnsi" w:hAnsiTheme="minorBidi"/>
          <w:color w:val="000000"/>
          <w:highlight w:val="white"/>
        </w:rPr>
        <w:t xml:space="preserve"> </w:t>
      </w:r>
      <w:proofErr w:type="gramStart"/>
      <w:r w:rsidRPr="00315FA4">
        <w:rPr>
          <w:rFonts w:asciiTheme="minorBidi" w:eastAsiaTheme="minorHAnsi" w:hAnsiTheme="minorBidi"/>
          <w:color w:val="000000"/>
          <w:highlight w:val="white"/>
        </w:rPr>
        <w:t>add</w:t>
      </w:r>
      <w:r w:rsidRPr="00315FA4">
        <w:rPr>
          <w:rFonts w:asciiTheme="minorBidi" w:eastAsiaTheme="minorHAnsi" w:hAnsiTheme="minorBidi"/>
          <w:color w:val="008000"/>
          <w:highlight w:val="white"/>
        </w:rPr>
        <w:t>(</w:t>
      </w:r>
      <w:proofErr w:type="gramEnd"/>
      <w:r w:rsidRPr="00315FA4">
        <w:rPr>
          <w:rFonts w:asciiTheme="minorBidi" w:eastAsiaTheme="minorHAnsi" w:hAnsiTheme="minorBidi"/>
          <w:color w:val="008000"/>
          <w:highlight w:val="white"/>
          <w:rtl/>
        </w:rPr>
        <w:t>________</w:t>
      </w:r>
      <w:r w:rsidRPr="00315FA4">
        <w:rPr>
          <w:rFonts w:asciiTheme="minorBidi" w:eastAsiaTheme="minorHAnsi" w:hAnsiTheme="minorBidi"/>
          <w:color w:val="2B91AF"/>
          <w:highlight w:val="white"/>
          <w:rtl/>
        </w:rPr>
        <w:t>_</w:t>
      </w:r>
      <w:r w:rsidRPr="00315FA4">
        <w:rPr>
          <w:rFonts w:asciiTheme="minorBidi" w:eastAsiaTheme="minorHAnsi" w:hAnsiTheme="minorBidi"/>
          <w:color w:val="000000"/>
          <w:highlight w:val="white"/>
        </w:rPr>
        <w:t xml:space="preserve"> )</w:t>
      </w:r>
      <w:r>
        <w:rPr>
          <w:rFonts w:asciiTheme="minorBidi" w:eastAsiaTheme="minorHAnsi" w:hAnsiTheme="minorBidi"/>
          <w:color w:val="000000"/>
          <w:highlight w:val="white"/>
        </w:rPr>
        <w:t>;</w:t>
      </w:r>
      <w:r w:rsidRPr="00315FA4">
        <w:rPr>
          <w:rFonts w:asciiTheme="minorBidi" w:eastAsiaTheme="minorHAnsi" w:hAnsiTheme="minorBidi"/>
          <w:color w:val="000000"/>
          <w:highlight w:val="white"/>
        </w:rPr>
        <w:t xml:space="preserve">  </w:t>
      </w:r>
      <w:r w:rsidRPr="00315FA4">
        <w:rPr>
          <w:rFonts w:asciiTheme="minorBidi" w:eastAsiaTheme="minorHAnsi" w:hAnsiTheme="minorBidi"/>
          <w:color w:val="008000"/>
          <w:highlight w:val="white"/>
          <w:rtl/>
        </w:rPr>
        <w:t xml:space="preserve">  </w:t>
      </w:r>
      <w:r w:rsidRPr="00315FA4">
        <w:rPr>
          <w:rFonts w:asciiTheme="minorBidi" w:eastAsiaTheme="minorHAnsi" w:hAnsiTheme="minorBidi"/>
          <w:color w:val="4F7921"/>
          <w:highlight w:val="white"/>
        </w:rPr>
        <w:t>//</w:t>
      </w:r>
      <w:r w:rsidR="000F3809">
        <w:rPr>
          <w:rFonts w:asciiTheme="minorBidi" w:eastAsiaTheme="minorHAnsi" w:hAnsiTheme="minorBidi"/>
          <w:color w:val="4F7921"/>
          <w:highlight w:val="white"/>
        </w:rPr>
        <w:t>vector or list</w:t>
      </w:r>
      <w:r w:rsidRPr="00315FA4">
        <w:rPr>
          <w:rFonts w:asciiTheme="minorBidi" w:eastAsiaTheme="minorHAnsi" w:hAnsiTheme="minorBidi"/>
          <w:color w:val="92D050"/>
          <w:highlight w:val="white"/>
          <w:rtl/>
        </w:rPr>
        <w:t xml:space="preserve">  </w:t>
      </w:r>
    </w:p>
    <w:p w14:paraId="370D74FD" w14:textId="3ADE942D" w:rsidR="00292FD7" w:rsidRPr="00315FA4" w:rsidRDefault="00292FD7" w:rsidP="00292FD7">
      <w:pPr>
        <w:autoSpaceDE w:val="0"/>
        <w:autoSpaceDN w:val="0"/>
        <w:bidi w:val="0"/>
        <w:adjustRightInd w:val="0"/>
        <w:spacing w:after="0"/>
        <w:rPr>
          <w:rFonts w:asciiTheme="minorBidi" w:eastAsiaTheme="minorHAnsi" w:hAnsiTheme="minorBidi"/>
          <w:color w:val="000000"/>
          <w:highlight w:val="white"/>
        </w:rPr>
      </w:pPr>
      <w:r w:rsidRPr="00315FA4">
        <w:rPr>
          <w:rFonts w:asciiTheme="minorBidi" w:eastAsiaTheme="minorHAnsi" w:hAnsiTheme="minorBidi"/>
          <w:color w:val="0000FF"/>
          <w:highlight w:val="white"/>
        </w:rPr>
        <w:t>void</w:t>
      </w:r>
      <w:r w:rsidRPr="00315FA4">
        <w:rPr>
          <w:rFonts w:asciiTheme="minorBidi" w:eastAsiaTheme="minorHAnsi" w:hAnsiTheme="minorBidi"/>
          <w:color w:val="000000"/>
          <w:highlight w:val="white"/>
        </w:rPr>
        <w:t xml:space="preserve"> </w:t>
      </w:r>
      <w:proofErr w:type="gramStart"/>
      <w:r>
        <w:rPr>
          <w:rFonts w:asciiTheme="minorBidi" w:eastAsiaTheme="minorHAnsi" w:hAnsiTheme="minorBidi"/>
          <w:color w:val="000000"/>
          <w:highlight w:val="white"/>
        </w:rPr>
        <w:t>medal</w:t>
      </w:r>
      <w:r w:rsidRPr="00315FA4">
        <w:rPr>
          <w:rFonts w:asciiTheme="minorBidi" w:eastAsiaTheme="minorHAnsi" w:hAnsiTheme="minorBidi"/>
          <w:color w:val="008000"/>
          <w:highlight w:val="white"/>
        </w:rPr>
        <w:t>(</w:t>
      </w:r>
      <w:proofErr w:type="gramEnd"/>
      <w:r w:rsidRPr="00315FA4">
        <w:rPr>
          <w:rFonts w:asciiTheme="minorBidi" w:eastAsiaTheme="minorHAnsi" w:hAnsiTheme="minorBidi"/>
          <w:color w:val="008000"/>
          <w:highlight w:val="white"/>
          <w:rtl/>
        </w:rPr>
        <w:t>________</w:t>
      </w:r>
      <w:r w:rsidRPr="00315FA4">
        <w:rPr>
          <w:rFonts w:asciiTheme="minorBidi" w:eastAsiaTheme="minorHAnsi" w:hAnsiTheme="minorBidi"/>
          <w:color w:val="2B91AF"/>
          <w:highlight w:val="white"/>
          <w:rtl/>
        </w:rPr>
        <w:t>_</w:t>
      </w:r>
      <w:r w:rsidRPr="00315FA4">
        <w:rPr>
          <w:rFonts w:asciiTheme="minorBidi" w:eastAsiaTheme="minorHAnsi" w:hAnsiTheme="minorBidi"/>
          <w:color w:val="000000"/>
          <w:highlight w:val="white"/>
        </w:rPr>
        <w:t xml:space="preserve"> )</w:t>
      </w:r>
      <w:r>
        <w:rPr>
          <w:rFonts w:asciiTheme="minorBidi" w:eastAsiaTheme="minorHAnsi" w:hAnsiTheme="minorBidi"/>
          <w:color w:val="000000"/>
          <w:highlight w:val="white"/>
        </w:rPr>
        <w:t>;</w:t>
      </w:r>
      <w:r w:rsidRPr="00315FA4">
        <w:rPr>
          <w:rFonts w:asciiTheme="minorBidi" w:eastAsiaTheme="minorHAnsi" w:hAnsiTheme="minorBidi"/>
          <w:color w:val="000000"/>
          <w:highlight w:val="white"/>
        </w:rPr>
        <w:t xml:space="preserve">   </w:t>
      </w:r>
      <w:r w:rsidRPr="00315FA4">
        <w:rPr>
          <w:rFonts w:asciiTheme="minorBidi" w:eastAsiaTheme="minorHAnsi" w:hAnsiTheme="minorBidi"/>
          <w:color w:val="4F7921"/>
          <w:highlight w:val="white"/>
        </w:rPr>
        <w:t>//</w:t>
      </w:r>
      <w:r w:rsidR="000F3809">
        <w:rPr>
          <w:rFonts w:asciiTheme="minorBidi" w:eastAsiaTheme="minorHAnsi" w:hAnsiTheme="minorBidi"/>
          <w:color w:val="4F7921"/>
          <w:highlight w:val="white"/>
        </w:rPr>
        <w:t>vector or list</w:t>
      </w:r>
      <w:r w:rsidRPr="00315FA4">
        <w:rPr>
          <w:rFonts w:asciiTheme="minorBidi" w:eastAsiaTheme="minorHAnsi" w:hAnsiTheme="minorBidi"/>
          <w:color w:val="4F7921"/>
          <w:highlight w:val="white"/>
          <w:rtl/>
        </w:rPr>
        <w:t xml:space="preserve">  </w:t>
      </w:r>
    </w:p>
    <w:p w14:paraId="1A4DDA0A" w14:textId="2F45D867" w:rsidR="00292FD7" w:rsidRPr="00315FA4" w:rsidRDefault="00292FD7" w:rsidP="00292FD7">
      <w:pPr>
        <w:autoSpaceDE w:val="0"/>
        <w:autoSpaceDN w:val="0"/>
        <w:bidi w:val="0"/>
        <w:adjustRightInd w:val="0"/>
        <w:spacing w:after="0"/>
        <w:rPr>
          <w:rFonts w:asciiTheme="minorBidi" w:eastAsiaTheme="minorHAnsi" w:hAnsiTheme="minorBidi"/>
          <w:color w:val="000000"/>
          <w:highlight w:val="white"/>
        </w:rPr>
      </w:pPr>
      <w:r>
        <w:rPr>
          <w:rFonts w:asciiTheme="minorBidi" w:eastAsiaTheme="minorHAnsi" w:hAnsiTheme="minorBidi"/>
          <w:color w:val="2B91AF"/>
          <w:highlight w:val="white"/>
        </w:rPr>
        <w:t>Soldier</w:t>
      </w:r>
      <w:r w:rsidRPr="00315FA4">
        <w:rPr>
          <w:rFonts w:asciiTheme="minorBidi" w:eastAsiaTheme="minorHAnsi" w:hAnsiTheme="minorBidi"/>
          <w:color w:val="000000"/>
          <w:highlight w:val="white"/>
        </w:rPr>
        <w:t xml:space="preserve">* </w:t>
      </w:r>
      <w:proofErr w:type="spellStart"/>
      <w:r w:rsidRPr="00315FA4">
        <w:rPr>
          <w:rFonts w:asciiTheme="minorBidi" w:eastAsiaTheme="minorHAnsi" w:hAnsiTheme="minorBidi"/>
          <w:color w:val="000000"/>
          <w:highlight w:val="white"/>
        </w:rPr>
        <w:t>most</w:t>
      </w:r>
      <w:r>
        <w:rPr>
          <w:rFonts w:asciiTheme="minorBidi" w:eastAsiaTheme="minorHAnsi" w:hAnsiTheme="minorBidi"/>
          <w:color w:val="000000"/>
          <w:highlight w:val="white"/>
        </w:rPr>
        <w:t>SociometricScore</w:t>
      </w:r>
      <w:proofErr w:type="spellEnd"/>
      <w:r w:rsidRPr="00315FA4">
        <w:rPr>
          <w:rFonts w:asciiTheme="minorBidi" w:eastAsiaTheme="minorHAnsi" w:hAnsiTheme="minorBidi"/>
          <w:color w:val="008000"/>
          <w:highlight w:val="white"/>
        </w:rPr>
        <w:t xml:space="preserve"> </w:t>
      </w:r>
      <w:proofErr w:type="gramStart"/>
      <w:r w:rsidRPr="00315FA4">
        <w:rPr>
          <w:rFonts w:asciiTheme="minorBidi" w:eastAsiaTheme="minorHAnsi" w:hAnsiTheme="minorBidi"/>
          <w:color w:val="008000"/>
          <w:highlight w:val="white"/>
        </w:rPr>
        <w:t>(</w:t>
      </w:r>
      <w:r w:rsidRPr="00315FA4">
        <w:rPr>
          <w:rFonts w:asciiTheme="minorBidi" w:eastAsiaTheme="minorHAnsi" w:hAnsiTheme="minorBidi"/>
          <w:color w:val="008000"/>
          <w:highlight w:val="white"/>
          <w:rtl/>
        </w:rPr>
        <w:t xml:space="preserve"> _</w:t>
      </w:r>
      <w:proofErr w:type="gramEnd"/>
      <w:r w:rsidRPr="00315FA4">
        <w:rPr>
          <w:rFonts w:asciiTheme="minorBidi" w:eastAsiaTheme="minorHAnsi" w:hAnsiTheme="minorBidi"/>
          <w:color w:val="008000"/>
          <w:highlight w:val="white"/>
          <w:rtl/>
        </w:rPr>
        <w:t>_______</w:t>
      </w:r>
      <w:r w:rsidRPr="00315FA4">
        <w:rPr>
          <w:rFonts w:asciiTheme="minorBidi" w:eastAsiaTheme="minorHAnsi" w:hAnsiTheme="minorBidi"/>
          <w:color w:val="2B91AF"/>
          <w:highlight w:val="white"/>
          <w:rtl/>
        </w:rPr>
        <w:t>_</w:t>
      </w:r>
      <w:r w:rsidRPr="00315FA4">
        <w:rPr>
          <w:rFonts w:asciiTheme="minorBidi" w:eastAsiaTheme="minorHAnsi" w:hAnsiTheme="minorBidi"/>
          <w:color w:val="000000"/>
          <w:highlight w:val="white"/>
        </w:rPr>
        <w:t>)</w:t>
      </w:r>
      <w:r>
        <w:rPr>
          <w:rFonts w:asciiTheme="minorBidi" w:eastAsiaTheme="minorHAnsi" w:hAnsiTheme="minorBidi"/>
          <w:color w:val="000000"/>
          <w:highlight w:val="white"/>
        </w:rPr>
        <w:t>;</w:t>
      </w:r>
      <w:r w:rsidRPr="00315FA4">
        <w:rPr>
          <w:rFonts w:asciiTheme="minorBidi" w:eastAsiaTheme="minorHAnsi" w:hAnsiTheme="minorBidi"/>
          <w:color w:val="000000"/>
          <w:highlight w:val="white"/>
        </w:rPr>
        <w:t xml:space="preserve">   </w:t>
      </w:r>
      <w:r w:rsidRPr="00315FA4">
        <w:rPr>
          <w:rFonts w:asciiTheme="minorBidi" w:eastAsiaTheme="minorHAnsi" w:hAnsiTheme="minorBidi"/>
          <w:color w:val="4F7921"/>
          <w:highlight w:val="white"/>
        </w:rPr>
        <w:t>//</w:t>
      </w:r>
      <w:r w:rsidR="000F3809">
        <w:rPr>
          <w:rFonts w:asciiTheme="minorBidi" w:eastAsiaTheme="minorHAnsi" w:hAnsiTheme="minorBidi"/>
          <w:color w:val="4F7921"/>
          <w:highlight w:val="white"/>
        </w:rPr>
        <w:t>vector or list</w:t>
      </w:r>
    </w:p>
    <w:p w14:paraId="37B27A17" w14:textId="77777777" w:rsidR="00292FD7" w:rsidRPr="00315FA4" w:rsidRDefault="00292FD7" w:rsidP="00292FD7">
      <w:pPr>
        <w:autoSpaceDE w:val="0"/>
        <w:autoSpaceDN w:val="0"/>
        <w:bidi w:val="0"/>
        <w:adjustRightInd w:val="0"/>
        <w:spacing w:after="0"/>
        <w:rPr>
          <w:rFonts w:asciiTheme="minorBidi" w:eastAsiaTheme="minorHAnsi" w:hAnsiTheme="minorBidi"/>
          <w:color w:val="000000"/>
          <w:highlight w:val="white"/>
        </w:rPr>
      </w:pPr>
    </w:p>
    <w:p w14:paraId="550290A2" w14:textId="77777777" w:rsidR="00292FD7" w:rsidRPr="00315FA4" w:rsidRDefault="00292FD7" w:rsidP="00292FD7">
      <w:pPr>
        <w:autoSpaceDE w:val="0"/>
        <w:autoSpaceDN w:val="0"/>
        <w:bidi w:val="0"/>
        <w:adjustRightInd w:val="0"/>
        <w:spacing w:after="0"/>
        <w:rPr>
          <w:rFonts w:asciiTheme="minorBidi" w:eastAsiaTheme="minorHAnsi" w:hAnsiTheme="minorBidi"/>
          <w:color w:val="000000"/>
          <w:highlight w:val="white"/>
        </w:rPr>
      </w:pPr>
      <w:r w:rsidRPr="00315FA4">
        <w:rPr>
          <w:rFonts w:asciiTheme="minorBidi" w:eastAsiaTheme="minorHAnsi" w:hAnsiTheme="minorBidi"/>
          <w:color w:val="0000FF"/>
          <w:highlight w:val="white"/>
        </w:rPr>
        <w:t>int</w:t>
      </w:r>
      <w:r w:rsidRPr="00315FA4">
        <w:rPr>
          <w:rFonts w:asciiTheme="minorBidi" w:eastAsiaTheme="minorHAnsi" w:hAnsiTheme="minorBidi"/>
          <w:color w:val="000000"/>
          <w:highlight w:val="white"/>
        </w:rPr>
        <w:t xml:space="preserve"> </w:t>
      </w:r>
      <w:proofErr w:type="gramStart"/>
      <w:r w:rsidRPr="00315FA4">
        <w:rPr>
          <w:rFonts w:asciiTheme="minorBidi" w:eastAsiaTheme="minorHAnsi" w:hAnsiTheme="minorBidi"/>
          <w:color w:val="000000"/>
          <w:highlight w:val="white"/>
        </w:rPr>
        <w:t>main(</w:t>
      </w:r>
      <w:proofErr w:type="gramEnd"/>
      <w:r w:rsidRPr="00315FA4">
        <w:rPr>
          <w:rFonts w:asciiTheme="minorBidi" w:eastAsiaTheme="minorHAnsi" w:hAnsiTheme="minorBidi"/>
          <w:color w:val="000000"/>
          <w:highlight w:val="white"/>
        </w:rPr>
        <w:t>)</w:t>
      </w:r>
    </w:p>
    <w:p w14:paraId="5E736D3E" w14:textId="77777777" w:rsidR="00292FD7" w:rsidRPr="00315FA4" w:rsidRDefault="00292FD7" w:rsidP="00292FD7">
      <w:pPr>
        <w:autoSpaceDE w:val="0"/>
        <w:autoSpaceDN w:val="0"/>
        <w:bidi w:val="0"/>
        <w:adjustRightInd w:val="0"/>
        <w:spacing w:after="0"/>
        <w:rPr>
          <w:rFonts w:asciiTheme="minorBidi" w:eastAsiaTheme="minorHAnsi" w:hAnsiTheme="minorBidi"/>
          <w:color w:val="000000"/>
          <w:highlight w:val="white"/>
        </w:rPr>
      </w:pPr>
      <w:r w:rsidRPr="00315FA4">
        <w:rPr>
          <w:rFonts w:asciiTheme="minorBidi" w:eastAsiaTheme="minorHAnsi" w:hAnsiTheme="minorBidi"/>
          <w:color w:val="000000"/>
          <w:highlight w:val="white"/>
        </w:rPr>
        <w:t>{</w:t>
      </w:r>
    </w:p>
    <w:p w14:paraId="0D32CDED" w14:textId="6ACFE257" w:rsidR="00292FD7" w:rsidRPr="00315FA4" w:rsidRDefault="00292FD7" w:rsidP="00292FD7">
      <w:pPr>
        <w:autoSpaceDE w:val="0"/>
        <w:autoSpaceDN w:val="0"/>
        <w:bidi w:val="0"/>
        <w:adjustRightInd w:val="0"/>
        <w:spacing w:after="0"/>
        <w:rPr>
          <w:rFonts w:asciiTheme="minorBidi" w:eastAsiaTheme="minorHAnsi" w:hAnsiTheme="minorBidi"/>
          <w:color w:val="4F7921"/>
          <w:highlight w:val="white"/>
          <w:rtl/>
        </w:rPr>
      </w:pPr>
      <w:r w:rsidRPr="00315FA4">
        <w:rPr>
          <w:rFonts w:asciiTheme="minorBidi" w:eastAsiaTheme="minorHAnsi" w:hAnsiTheme="minorBidi"/>
          <w:color w:val="4F7921"/>
          <w:highlight w:val="white"/>
        </w:rPr>
        <w:t xml:space="preserve">      </w:t>
      </w:r>
      <w:r>
        <w:rPr>
          <w:rFonts w:asciiTheme="minorBidi" w:eastAsiaTheme="minorHAnsi" w:hAnsiTheme="minorBidi"/>
          <w:color w:val="4F7921"/>
          <w:highlight w:val="white"/>
        </w:rPr>
        <w:t xml:space="preserve">       </w:t>
      </w:r>
      <w:r w:rsidRPr="00315FA4">
        <w:rPr>
          <w:rFonts w:asciiTheme="minorBidi" w:eastAsiaTheme="minorHAnsi" w:hAnsiTheme="minorBidi"/>
          <w:color w:val="4F7921"/>
          <w:highlight w:val="white"/>
        </w:rPr>
        <w:t xml:space="preserve">________________   // </w:t>
      </w:r>
      <w:r w:rsidR="000F3809">
        <w:rPr>
          <w:rFonts w:asciiTheme="minorBidi" w:eastAsiaTheme="minorHAnsi" w:hAnsiTheme="minorBidi"/>
          <w:color w:val="4F7921"/>
          <w:highlight w:val="white"/>
        </w:rPr>
        <w:t xml:space="preserve">define vector or list of </w:t>
      </w:r>
      <w:proofErr w:type="gramStart"/>
      <w:r w:rsidR="000F3809">
        <w:rPr>
          <w:rFonts w:asciiTheme="minorBidi" w:eastAsiaTheme="minorHAnsi" w:hAnsiTheme="minorBidi"/>
          <w:color w:val="4F7921"/>
          <w:highlight w:val="white"/>
        </w:rPr>
        <w:t>soldiers</w:t>
      </w:r>
      <w:proofErr w:type="gramEnd"/>
    </w:p>
    <w:p w14:paraId="7112ADE0" w14:textId="77777777" w:rsidR="00292FD7" w:rsidRPr="00315FA4" w:rsidRDefault="00292FD7" w:rsidP="00292FD7">
      <w:pPr>
        <w:autoSpaceDE w:val="0"/>
        <w:autoSpaceDN w:val="0"/>
        <w:bidi w:val="0"/>
        <w:adjustRightInd w:val="0"/>
        <w:spacing w:after="0"/>
        <w:rPr>
          <w:rFonts w:asciiTheme="minorBidi" w:eastAsiaTheme="minorHAnsi" w:hAnsiTheme="minorBidi"/>
          <w:color w:val="000000"/>
          <w:highlight w:val="white"/>
        </w:rPr>
      </w:pPr>
      <w:r w:rsidRPr="00315FA4">
        <w:rPr>
          <w:rFonts w:asciiTheme="minorBidi" w:eastAsiaTheme="minorHAnsi" w:hAnsiTheme="minorBidi"/>
          <w:color w:val="000000"/>
          <w:highlight w:val="white"/>
        </w:rPr>
        <w:tab/>
      </w:r>
      <w:r w:rsidRPr="00315FA4">
        <w:rPr>
          <w:rFonts w:asciiTheme="minorBidi" w:eastAsiaTheme="minorHAnsi" w:hAnsiTheme="minorBidi"/>
          <w:color w:val="0000FF"/>
          <w:highlight w:val="white"/>
        </w:rPr>
        <w:t>int</w:t>
      </w:r>
      <w:r w:rsidRPr="00315FA4">
        <w:rPr>
          <w:rFonts w:asciiTheme="minorBidi" w:eastAsiaTheme="minorHAnsi" w:hAnsiTheme="minorBidi"/>
          <w:color w:val="000000"/>
          <w:highlight w:val="white"/>
        </w:rPr>
        <w:t xml:space="preserve"> </w:t>
      </w:r>
      <w:proofErr w:type="gramStart"/>
      <w:r w:rsidRPr="00315FA4">
        <w:rPr>
          <w:rFonts w:asciiTheme="minorBidi" w:eastAsiaTheme="minorHAnsi" w:hAnsiTheme="minorBidi"/>
          <w:color w:val="000000"/>
          <w:highlight w:val="white"/>
        </w:rPr>
        <w:t>op;</w:t>
      </w:r>
      <w:proofErr w:type="gramEnd"/>
    </w:p>
    <w:p w14:paraId="74A54DBA" w14:textId="77777777" w:rsidR="00292FD7" w:rsidRPr="00315FA4" w:rsidRDefault="00292FD7" w:rsidP="00292FD7">
      <w:pPr>
        <w:autoSpaceDE w:val="0"/>
        <w:autoSpaceDN w:val="0"/>
        <w:bidi w:val="0"/>
        <w:adjustRightInd w:val="0"/>
        <w:spacing w:after="0"/>
        <w:rPr>
          <w:rFonts w:asciiTheme="minorBidi" w:eastAsiaTheme="minorHAnsi" w:hAnsiTheme="minorBidi"/>
          <w:color w:val="000000"/>
          <w:highlight w:val="white"/>
        </w:rPr>
      </w:pPr>
      <w:r w:rsidRPr="00315FA4">
        <w:rPr>
          <w:rFonts w:asciiTheme="minorBidi" w:eastAsiaTheme="minorHAnsi" w:hAnsiTheme="minorBidi"/>
          <w:color w:val="000000"/>
          <w:highlight w:val="white"/>
        </w:rPr>
        <w:tab/>
      </w:r>
      <w:proofErr w:type="spellStart"/>
      <w:r w:rsidRPr="00315FA4">
        <w:rPr>
          <w:rFonts w:asciiTheme="minorBidi" w:eastAsiaTheme="minorHAnsi" w:hAnsiTheme="minorBidi"/>
          <w:color w:val="000000"/>
          <w:highlight w:val="white"/>
        </w:rPr>
        <w:t>cout</w:t>
      </w:r>
      <w:proofErr w:type="spellEnd"/>
      <w:r w:rsidRPr="00315FA4">
        <w:rPr>
          <w:rFonts w:asciiTheme="minorBidi" w:eastAsiaTheme="minorHAnsi" w:hAnsiTheme="minorBidi"/>
          <w:color w:val="000000"/>
          <w:highlight w:val="white"/>
        </w:rPr>
        <w:t>&lt;&lt;</w:t>
      </w:r>
      <w:r w:rsidRPr="00315FA4">
        <w:rPr>
          <w:rFonts w:asciiTheme="minorBidi" w:eastAsiaTheme="minorHAnsi" w:hAnsiTheme="minorBidi"/>
          <w:color w:val="A31515"/>
          <w:highlight w:val="white"/>
        </w:rPr>
        <w:t>"enter 0-7\n</w:t>
      </w:r>
      <w:proofErr w:type="gramStart"/>
      <w:r w:rsidRPr="00315FA4">
        <w:rPr>
          <w:rFonts w:asciiTheme="minorBidi" w:eastAsiaTheme="minorHAnsi" w:hAnsiTheme="minorBidi"/>
          <w:color w:val="A31515"/>
          <w:highlight w:val="white"/>
        </w:rPr>
        <w:t>"</w:t>
      </w:r>
      <w:r w:rsidRPr="00315FA4">
        <w:rPr>
          <w:rFonts w:asciiTheme="minorBidi" w:eastAsiaTheme="minorHAnsi" w:hAnsiTheme="minorBidi"/>
          <w:color w:val="000000"/>
          <w:highlight w:val="white"/>
        </w:rPr>
        <w:t>;</w:t>
      </w:r>
      <w:proofErr w:type="gramEnd"/>
    </w:p>
    <w:p w14:paraId="04A3D362" w14:textId="77777777" w:rsidR="00292FD7" w:rsidRPr="00315FA4" w:rsidRDefault="00292FD7" w:rsidP="00292FD7">
      <w:pPr>
        <w:autoSpaceDE w:val="0"/>
        <w:autoSpaceDN w:val="0"/>
        <w:bidi w:val="0"/>
        <w:adjustRightInd w:val="0"/>
        <w:spacing w:after="0"/>
        <w:rPr>
          <w:rFonts w:asciiTheme="minorBidi" w:eastAsiaTheme="minorHAnsi" w:hAnsiTheme="minorBidi"/>
          <w:color w:val="000000"/>
          <w:highlight w:val="white"/>
        </w:rPr>
      </w:pPr>
      <w:r w:rsidRPr="00315FA4">
        <w:rPr>
          <w:rFonts w:asciiTheme="minorBidi" w:eastAsiaTheme="minorHAnsi" w:hAnsiTheme="minorBidi"/>
          <w:color w:val="000000"/>
          <w:highlight w:val="white"/>
        </w:rPr>
        <w:tab/>
      </w:r>
      <w:proofErr w:type="spellStart"/>
      <w:r w:rsidRPr="00315FA4">
        <w:rPr>
          <w:rFonts w:asciiTheme="minorBidi" w:eastAsiaTheme="minorHAnsi" w:hAnsiTheme="minorBidi"/>
          <w:color w:val="000000"/>
          <w:highlight w:val="white"/>
        </w:rPr>
        <w:t>cin</w:t>
      </w:r>
      <w:proofErr w:type="spellEnd"/>
      <w:r w:rsidRPr="00315FA4">
        <w:rPr>
          <w:rFonts w:asciiTheme="minorBidi" w:eastAsiaTheme="minorHAnsi" w:hAnsiTheme="minorBidi"/>
          <w:color w:val="000000"/>
          <w:highlight w:val="white"/>
        </w:rPr>
        <w:t>&gt;&gt;</w:t>
      </w:r>
      <w:proofErr w:type="gramStart"/>
      <w:r w:rsidRPr="00315FA4">
        <w:rPr>
          <w:rFonts w:asciiTheme="minorBidi" w:eastAsiaTheme="minorHAnsi" w:hAnsiTheme="minorBidi"/>
          <w:color w:val="000000"/>
          <w:highlight w:val="white"/>
        </w:rPr>
        <w:t>op;</w:t>
      </w:r>
      <w:proofErr w:type="gramEnd"/>
    </w:p>
    <w:p w14:paraId="1BF0FEFE" w14:textId="77777777" w:rsidR="00292FD7" w:rsidRPr="00315FA4" w:rsidRDefault="00292FD7" w:rsidP="00292FD7">
      <w:pPr>
        <w:autoSpaceDE w:val="0"/>
        <w:autoSpaceDN w:val="0"/>
        <w:bidi w:val="0"/>
        <w:adjustRightInd w:val="0"/>
        <w:spacing w:after="0"/>
        <w:rPr>
          <w:rFonts w:asciiTheme="minorBidi" w:eastAsiaTheme="minorHAnsi" w:hAnsiTheme="minorBidi"/>
          <w:color w:val="000000"/>
          <w:highlight w:val="white"/>
        </w:rPr>
      </w:pPr>
      <w:r w:rsidRPr="00315FA4">
        <w:rPr>
          <w:rFonts w:asciiTheme="minorBidi" w:eastAsiaTheme="minorHAnsi" w:hAnsiTheme="minorBidi"/>
          <w:color w:val="000000"/>
          <w:highlight w:val="white"/>
        </w:rPr>
        <w:tab/>
      </w:r>
      <w:r w:rsidRPr="00315FA4">
        <w:rPr>
          <w:rFonts w:asciiTheme="minorBidi" w:eastAsiaTheme="minorHAnsi" w:hAnsiTheme="minorBidi"/>
          <w:color w:val="0000FF"/>
          <w:highlight w:val="white"/>
        </w:rPr>
        <w:t>while</w:t>
      </w:r>
      <w:r w:rsidRPr="00315FA4">
        <w:rPr>
          <w:rFonts w:asciiTheme="minorBidi" w:eastAsiaTheme="minorHAnsi" w:hAnsiTheme="minorBidi"/>
          <w:color w:val="000000"/>
          <w:highlight w:val="white"/>
        </w:rPr>
        <w:t>(</w:t>
      </w:r>
      <w:proofErr w:type="gramStart"/>
      <w:r w:rsidRPr="00315FA4">
        <w:rPr>
          <w:rFonts w:asciiTheme="minorBidi" w:eastAsiaTheme="minorHAnsi" w:hAnsiTheme="minorBidi"/>
          <w:color w:val="000000"/>
          <w:highlight w:val="white"/>
        </w:rPr>
        <w:t>op!=</w:t>
      </w:r>
      <w:proofErr w:type="gramEnd"/>
      <w:r w:rsidRPr="00315FA4">
        <w:rPr>
          <w:rFonts w:asciiTheme="minorBidi" w:eastAsiaTheme="minorHAnsi" w:hAnsiTheme="minorBidi"/>
          <w:color w:val="2F4F4F"/>
          <w:highlight w:val="white"/>
        </w:rPr>
        <w:t>stop</w:t>
      </w:r>
      <w:r w:rsidRPr="00315FA4">
        <w:rPr>
          <w:rFonts w:asciiTheme="minorBidi" w:eastAsiaTheme="minorHAnsi" w:hAnsiTheme="minorBidi"/>
          <w:color w:val="000000"/>
          <w:highlight w:val="white"/>
        </w:rPr>
        <w:t>)</w:t>
      </w:r>
    </w:p>
    <w:p w14:paraId="07730615" w14:textId="77777777" w:rsidR="00292FD7" w:rsidRPr="00315FA4" w:rsidRDefault="00292FD7" w:rsidP="00292FD7">
      <w:pPr>
        <w:autoSpaceDE w:val="0"/>
        <w:autoSpaceDN w:val="0"/>
        <w:bidi w:val="0"/>
        <w:adjustRightInd w:val="0"/>
        <w:spacing w:after="0"/>
        <w:rPr>
          <w:rFonts w:asciiTheme="minorBidi" w:eastAsiaTheme="minorHAnsi" w:hAnsiTheme="minorBidi"/>
          <w:color w:val="000000"/>
          <w:highlight w:val="white"/>
        </w:rPr>
      </w:pPr>
      <w:r w:rsidRPr="00315FA4">
        <w:rPr>
          <w:rFonts w:asciiTheme="minorBidi" w:eastAsiaTheme="minorHAnsi" w:hAnsiTheme="minorBidi"/>
          <w:color w:val="000000"/>
          <w:highlight w:val="white"/>
        </w:rPr>
        <w:tab/>
        <w:t>{</w:t>
      </w:r>
    </w:p>
    <w:p w14:paraId="62BD02C2" w14:textId="77777777" w:rsidR="00292FD7" w:rsidRPr="00315FA4" w:rsidRDefault="00292FD7" w:rsidP="00292FD7">
      <w:pPr>
        <w:autoSpaceDE w:val="0"/>
        <w:autoSpaceDN w:val="0"/>
        <w:bidi w:val="0"/>
        <w:adjustRightInd w:val="0"/>
        <w:spacing w:after="0"/>
        <w:rPr>
          <w:rFonts w:asciiTheme="minorBidi" w:eastAsiaTheme="minorHAnsi" w:hAnsiTheme="minorBidi"/>
          <w:color w:val="000000"/>
          <w:highlight w:val="white"/>
        </w:rPr>
      </w:pPr>
      <w:r w:rsidRPr="00315FA4">
        <w:rPr>
          <w:rFonts w:asciiTheme="minorBidi" w:eastAsiaTheme="minorHAnsi" w:hAnsiTheme="minorBidi"/>
          <w:color w:val="000000"/>
          <w:highlight w:val="white"/>
        </w:rPr>
        <w:tab/>
      </w:r>
      <w:r w:rsidRPr="00315FA4">
        <w:rPr>
          <w:rFonts w:asciiTheme="minorBidi" w:eastAsiaTheme="minorHAnsi" w:hAnsiTheme="minorBidi"/>
          <w:color w:val="000000"/>
          <w:highlight w:val="white"/>
        </w:rPr>
        <w:tab/>
      </w:r>
      <w:r w:rsidRPr="00315FA4">
        <w:rPr>
          <w:rFonts w:asciiTheme="minorBidi" w:eastAsiaTheme="minorHAnsi" w:hAnsiTheme="minorBidi"/>
          <w:color w:val="0000FF"/>
          <w:highlight w:val="white"/>
        </w:rPr>
        <w:t>switch</w:t>
      </w:r>
      <w:r w:rsidRPr="00315FA4">
        <w:rPr>
          <w:rFonts w:asciiTheme="minorBidi" w:eastAsiaTheme="minorHAnsi" w:hAnsiTheme="minorBidi"/>
          <w:color w:val="000000"/>
          <w:highlight w:val="white"/>
        </w:rPr>
        <w:t xml:space="preserve"> (op)</w:t>
      </w:r>
    </w:p>
    <w:p w14:paraId="081FAFFC" w14:textId="77777777" w:rsidR="00292FD7" w:rsidRPr="00315FA4" w:rsidRDefault="00292FD7" w:rsidP="00292FD7">
      <w:pPr>
        <w:autoSpaceDE w:val="0"/>
        <w:autoSpaceDN w:val="0"/>
        <w:bidi w:val="0"/>
        <w:adjustRightInd w:val="0"/>
        <w:spacing w:after="0"/>
        <w:rPr>
          <w:rFonts w:asciiTheme="minorBidi" w:eastAsiaTheme="minorHAnsi" w:hAnsiTheme="minorBidi"/>
          <w:color w:val="000000"/>
          <w:highlight w:val="white"/>
        </w:rPr>
      </w:pPr>
      <w:r w:rsidRPr="00315FA4">
        <w:rPr>
          <w:rFonts w:asciiTheme="minorBidi" w:eastAsiaTheme="minorHAnsi" w:hAnsiTheme="minorBidi"/>
          <w:color w:val="000000"/>
          <w:highlight w:val="white"/>
        </w:rPr>
        <w:tab/>
      </w:r>
      <w:r w:rsidRPr="00315FA4">
        <w:rPr>
          <w:rFonts w:asciiTheme="minorBidi" w:eastAsiaTheme="minorHAnsi" w:hAnsiTheme="minorBidi"/>
          <w:color w:val="000000"/>
          <w:highlight w:val="white"/>
        </w:rPr>
        <w:tab/>
        <w:t>{</w:t>
      </w:r>
    </w:p>
    <w:p w14:paraId="42AF126A" w14:textId="154F530E" w:rsidR="00292FD7" w:rsidRPr="00315FA4" w:rsidRDefault="00292FD7" w:rsidP="00292FD7">
      <w:pPr>
        <w:autoSpaceDE w:val="0"/>
        <w:autoSpaceDN w:val="0"/>
        <w:bidi w:val="0"/>
        <w:adjustRightInd w:val="0"/>
        <w:spacing w:after="0"/>
        <w:rPr>
          <w:rFonts w:asciiTheme="minorBidi" w:eastAsiaTheme="minorHAnsi" w:hAnsiTheme="minorBidi"/>
          <w:color w:val="000000"/>
          <w:highlight w:val="white"/>
        </w:rPr>
      </w:pPr>
      <w:r w:rsidRPr="00315FA4">
        <w:rPr>
          <w:rFonts w:asciiTheme="minorBidi" w:eastAsiaTheme="minorHAnsi" w:hAnsiTheme="minorBidi"/>
          <w:color w:val="000000"/>
          <w:highlight w:val="white"/>
        </w:rPr>
        <w:tab/>
      </w:r>
      <w:r w:rsidRPr="00315FA4">
        <w:rPr>
          <w:rFonts w:asciiTheme="minorBidi" w:eastAsiaTheme="minorHAnsi" w:hAnsiTheme="minorBidi"/>
          <w:color w:val="000000"/>
          <w:highlight w:val="white"/>
        </w:rPr>
        <w:tab/>
      </w:r>
      <w:r w:rsidRPr="00315FA4">
        <w:rPr>
          <w:rFonts w:asciiTheme="minorBidi" w:eastAsiaTheme="minorHAnsi" w:hAnsiTheme="minorBidi"/>
          <w:color w:val="0000FF"/>
          <w:highlight w:val="white"/>
        </w:rPr>
        <w:t>case</w:t>
      </w:r>
      <w:r w:rsidRPr="00315FA4">
        <w:rPr>
          <w:rFonts w:asciiTheme="minorBidi" w:eastAsiaTheme="minorHAnsi" w:hAnsiTheme="minorBidi"/>
          <w:color w:val="000000"/>
          <w:highlight w:val="white"/>
        </w:rPr>
        <w:t xml:space="preserve"> </w:t>
      </w:r>
      <w:proofErr w:type="spellStart"/>
      <w:proofErr w:type="gramStart"/>
      <w:r w:rsidRPr="00315FA4">
        <w:rPr>
          <w:rFonts w:asciiTheme="minorBidi" w:eastAsiaTheme="minorHAnsi" w:hAnsiTheme="minorBidi"/>
          <w:color w:val="2F4F4F"/>
          <w:highlight w:val="white"/>
        </w:rPr>
        <w:t>addNew</w:t>
      </w:r>
      <w:r>
        <w:rPr>
          <w:rFonts w:asciiTheme="minorBidi" w:eastAsiaTheme="minorHAnsi" w:hAnsiTheme="minorBidi"/>
          <w:color w:val="2F4F4F"/>
          <w:highlight w:val="white"/>
        </w:rPr>
        <w:t>Soldier</w:t>
      </w:r>
      <w:r w:rsidRPr="00315FA4">
        <w:rPr>
          <w:rFonts w:asciiTheme="minorBidi" w:eastAsiaTheme="minorHAnsi" w:hAnsiTheme="minorBidi"/>
          <w:color w:val="000000"/>
          <w:highlight w:val="white"/>
        </w:rPr>
        <w:t>:add</w:t>
      </w:r>
      <w:proofErr w:type="spellEnd"/>
      <w:proofErr w:type="gramEnd"/>
      <w:r w:rsidRPr="00315FA4">
        <w:rPr>
          <w:rFonts w:asciiTheme="minorBidi" w:eastAsiaTheme="minorHAnsi" w:hAnsiTheme="minorBidi"/>
          <w:color w:val="000000"/>
          <w:highlight w:val="white"/>
        </w:rPr>
        <w:t xml:space="preserve">( </w:t>
      </w:r>
      <w:r w:rsidRPr="00315FA4">
        <w:rPr>
          <w:rFonts w:asciiTheme="minorBidi" w:eastAsiaTheme="minorHAnsi" w:hAnsiTheme="minorBidi"/>
          <w:color w:val="008000"/>
          <w:highlight w:val="white"/>
        </w:rPr>
        <w:t>____________</w:t>
      </w:r>
      <w:r w:rsidRPr="00315FA4">
        <w:rPr>
          <w:rFonts w:asciiTheme="minorBidi" w:eastAsiaTheme="minorHAnsi" w:hAnsiTheme="minorBidi"/>
          <w:color w:val="000000"/>
          <w:highlight w:val="white"/>
        </w:rPr>
        <w:t xml:space="preserve"> );  </w:t>
      </w:r>
      <w:r w:rsidRPr="00315FA4">
        <w:rPr>
          <w:rFonts w:asciiTheme="minorBidi" w:eastAsiaTheme="minorHAnsi" w:hAnsiTheme="minorBidi"/>
          <w:color w:val="008000"/>
          <w:highlight w:val="white"/>
        </w:rPr>
        <w:t>//</w:t>
      </w:r>
      <w:r w:rsidR="000F3809">
        <w:rPr>
          <w:rFonts w:asciiTheme="minorBidi" w:eastAsiaTheme="minorHAnsi" w:hAnsiTheme="minorBidi"/>
          <w:color w:val="008000"/>
          <w:highlight w:val="white"/>
        </w:rPr>
        <w:t>add new soldier</w:t>
      </w:r>
      <w:r w:rsidRPr="00315FA4">
        <w:rPr>
          <w:rFonts w:asciiTheme="minorBidi" w:eastAsiaTheme="minorHAnsi" w:hAnsiTheme="minorBidi"/>
          <w:color w:val="000000"/>
          <w:highlight w:val="white"/>
        </w:rPr>
        <w:tab/>
      </w:r>
      <w:r w:rsidRPr="00315FA4">
        <w:rPr>
          <w:rFonts w:asciiTheme="minorBidi" w:eastAsiaTheme="minorHAnsi" w:hAnsiTheme="minorBidi"/>
          <w:color w:val="000000"/>
          <w:highlight w:val="white"/>
        </w:rPr>
        <w:tab/>
      </w:r>
      <w:r w:rsidRPr="00315FA4">
        <w:rPr>
          <w:rFonts w:asciiTheme="minorBidi" w:eastAsiaTheme="minorHAnsi" w:hAnsiTheme="minorBidi"/>
          <w:color w:val="000000"/>
          <w:highlight w:val="white"/>
        </w:rPr>
        <w:tab/>
      </w:r>
      <w:r w:rsidRPr="00315FA4">
        <w:rPr>
          <w:rFonts w:asciiTheme="minorBidi" w:eastAsiaTheme="minorHAnsi" w:hAnsiTheme="minorBidi"/>
          <w:color w:val="000000"/>
          <w:highlight w:val="white"/>
        </w:rPr>
        <w:tab/>
      </w:r>
      <w:r w:rsidRPr="00315FA4">
        <w:rPr>
          <w:rFonts w:asciiTheme="minorBidi" w:eastAsiaTheme="minorHAnsi" w:hAnsiTheme="minorBidi"/>
          <w:color w:val="000000"/>
          <w:highlight w:val="white"/>
        </w:rPr>
        <w:tab/>
      </w:r>
      <w:r>
        <w:rPr>
          <w:rFonts w:asciiTheme="minorBidi" w:eastAsiaTheme="minorHAnsi" w:hAnsiTheme="minorBidi"/>
          <w:color w:val="000000"/>
          <w:highlight w:val="white"/>
        </w:rPr>
        <w:tab/>
      </w:r>
      <w:r w:rsidRPr="00315FA4">
        <w:rPr>
          <w:rFonts w:asciiTheme="minorBidi" w:eastAsiaTheme="minorHAnsi" w:hAnsiTheme="minorBidi"/>
          <w:color w:val="0000FF"/>
          <w:highlight w:val="white"/>
        </w:rPr>
        <w:t>break</w:t>
      </w:r>
      <w:r w:rsidRPr="00315FA4">
        <w:rPr>
          <w:rFonts w:asciiTheme="minorBidi" w:eastAsiaTheme="minorHAnsi" w:hAnsiTheme="minorBidi"/>
          <w:color w:val="000000"/>
          <w:highlight w:val="white"/>
        </w:rPr>
        <w:t>;</w:t>
      </w:r>
    </w:p>
    <w:p w14:paraId="51624B5E" w14:textId="2CA17727" w:rsidR="00292FD7" w:rsidRPr="00315FA4" w:rsidRDefault="00292FD7" w:rsidP="00292FD7">
      <w:pPr>
        <w:autoSpaceDE w:val="0"/>
        <w:autoSpaceDN w:val="0"/>
        <w:bidi w:val="0"/>
        <w:adjustRightInd w:val="0"/>
        <w:spacing w:after="0"/>
        <w:rPr>
          <w:rFonts w:asciiTheme="minorBidi" w:eastAsiaTheme="minorHAnsi" w:hAnsiTheme="minorBidi"/>
          <w:color w:val="000000"/>
          <w:highlight w:val="white"/>
        </w:rPr>
      </w:pPr>
      <w:r w:rsidRPr="00315FA4">
        <w:rPr>
          <w:rFonts w:asciiTheme="minorBidi" w:eastAsiaTheme="minorHAnsi" w:hAnsiTheme="minorBidi"/>
          <w:color w:val="000000"/>
          <w:highlight w:val="white"/>
        </w:rPr>
        <w:tab/>
      </w:r>
      <w:r w:rsidRPr="00315FA4">
        <w:rPr>
          <w:rFonts w:asciiTheme="minorBidi" w:eastAsiaTheme="minorHAnsi" w:hAnsiTheme="minorBidi"/>
          <w:color w:val="000000"/>
          <w:highlight w:val="white"/>
        </w:rPr>
        <w:tab/>
      </w:r>
      <w:r w:rsidRPr="00315FA4">
        <w:rPr>
          <w:rFonts w:asciiTheme="minorBidi" w:eastAsiaTheme="minorHAnsi" w:hAnsiTheme="minorBidi"/>
          <w:color w:val="0000FF"/>
          <w:highlight w:val="white"/>
        </w:rPr>
        <w:t>case</w:t>
      </w:r>
      <w:r w:rsidRPr="00315FA4">
        <w:rPr>
          <w:rFonts w:asciiTheme="minorBidi" w:eastAsiaTheme="minorHAnsi" w:hAnsiTheme="minorBidi"/>
          <w:color w:val="000000"/>
          <w:highlight w:val="white"/>
        </w:rPr>
        <w:t xml:space="preserve"> </w:t>
      </w:r>
      <w:proofErr w:type="spellStart"/>
      <w:proofErr w:type="gramStart"/>
      <w:r>
        <w:rPr>
          <w:rFonts w:asciiTheme="minorBidi" w:eastAsiaTheme="minorHAnsi" w:hAnsiTheme="minorBidi"/>
          <w:color w:val="2F4F4F"/>
          <w:highlight w:val="white"/>
        </w:rPr>
        <w:t>medal</w:t>
      </w:r>
      <w:r w:rsidRPr="00315FA4">
        <w:rPr>
          <w:rFonts w:asciiTheme="minorBidi" w:eastAsiaTheme="minorHAnsi" w:hAnsiTheme="minorBidi"/>
          <w:color w:val="2F4F4F"/>
          <w:highlight w:val="white"/>
        </w:rPr>
        <w:t>List</w:t>
      </w:r>
      <w:r w:rsidRPr="00315FA4">
        <w:rPr>
          <w:rFonts w:asciiTheme="minorBidi" w:eastAsiaTheme="minorHAnsi" w:hAnsiTheme="minorBidi"/>
          <w:color w:val="000000"/>
          <w:highlight w:val="white"/>
        </w:rPr>
        <w:t>:</w:t>
      </w:r>
      <w:r>
        <w:rPr>
          <w:rFonts w:asciiTheme="minorBidi" w:eastAsiaTheme="minorHAnsi" w:hAnsiTheme="minorBidi"/>
          <w:color w:val="000000"/>
          <w:highlight w:val="white"/>
        </w:rPr>
        <w:t>medal</w:t>
      </w:r>
      <w:proofErr w:type="spellEnd"/>
      <w:proofErr w:type="gramEnd"/>
      <w:r w:rsidRPr="00315FA4">
        <w:rPr>
          <w:rFonts w:asciiTheme="minorBidi" w:eastAsiaTheme="minorHAnsi" w:hAnsiTheme="minorBidi"/>
          <w:color w:val="000000"/>
          <w:highlight w:val="white"/>
        </w:rPr>
        <w:t xml:space="preserve">( </w:t>
      </w:r>
      <w:r w:rsidRPr="00315FA4">
        <w:rPr>
          <w:rFonts w:asciiTheme="minorBidi" w:eastAsiaTheme="minorHAnsi" w:hAnsiTheme="minorBidi"/>
          <w:color w:val="008000"/>
          <w:highlight w:val="white"/>
        </w:rPr>
        <w:t>____________</w:t>
      </w:r>
      <w:r w:rsidRPr="00315FA4">
        <w:rPr>
          <w:rFonts w:asciiTheme="minorBidi" w:eastAsiaTheme="minorHAnsi" w:hAnsiTheme="minorBidi"/>
          <w:color w:val="000000"/>
          <w:highlight w:val="white"/>
        </w:rPr>
        <w:t xml:space="preserve"> ); </w:t>
      </w:r>
      <w:r w:rsidRPr="00315FA4">
        <w:rPr>
          <w:rFonts w:asciiTheme="minorBidi" w:eastAsiaTheme="minorHAnsi" w:hAnsiTheme="minorBidi"/>
          <w:color w:val="008000"/>
          <w:highlight w:val="white"/>
        </w:rPr>
        <w:t xml:space="preserve"> //</w:t>
      </w:r>
      <w:r w:rsidR="000F3809">
        <w:rPr>
          <w:rFonts w:asciiTheme="minorBidi" w:eastAsiaTheme="minorHAnsi" w:hAnsiTheme="minorBidi"/>
          <w:color w:val="008000"/>
          <w:highlight w:val="white"/>
        </w:rPr>
        <w:t>print entitled for a medal</w:t>
      </w:r>
    </w:p>
    <w:p w14:paraId="42F22D57" w14:textId="77777777" w:rsidR="00292FD7" w:rsidRPr="00315FA4" w:rsidRDefault="00292FD7" w:rsidP="00292FD7">
      <w:pPr>
        <w:autoSpaceDE w:val="0"/>
        <w:autoSpaceDN w:val="0"/>
        <w:bidi w:val="0"/>
        <w:adjustRightInd w:val="0"/>
        <w:spacing w:after="0"/>
        <w:rPr>
          <w:rFonts w:asciiTheme="minorBidi" w:eastAsiaTheme="minorHAnsi" w:hAnsiTheme="minorBidi"/>
          <w:color w:val="000000"/>
          <w:highlight w:val="white"/>
        </w:rPr>
      </w:pPr>
      <w:r w:rsidRPr="00315FA4">
        <w:rPr>
          <w:rFonts w:asciiTheme="minorBidi" w:eastAsiaTheme="minorHAnsi" w:hAnsiTheme="minorBidi"/>
          <w:color w:val="000000"/>
          <w:highlight w:val="white"/>
        </w:rPr>
        <w:tab/>
      </w:r>
      <w:r w:rsidRPr="00315FA4">
        <w:rPr>
          <w:rFonts w:asciiTheme="minorBidi" w:eastAsiaTheme="minorHAnsi" w:hAnsiTheme="minorBidi"/>
          <w:color w:val="000000"/>
          <w:highlight w:val="white"/>
        </w:rPr>
        <w:tab/>
      </w:r>
      <w:r w:rsidRPr="00315FA4">
        <w:rPr>
          <w:rFonts w:asciiTheme="minorBidi" w:eastAsiaTheme="minorHAnsi" w:hAnsiTheme="minorBidi"/>
          <w:color w:val="000000"/>
          <w:highlight w:val="white"/>
        </w:rPr>
        <w:tab/>
      </w:r>
      <w:proofErr w:type="gramStart"/>
      <w:r w:rsidRPr="00315FA4">
        <w:rPr>
          <w:rFonts w:asciiTheme="minorBidi" w:eastAsiaTheme="minorHAnsi" w:hAnsiTheme="minorBidi"/>
          <w:color w:val="0000FF"/>
          <w:highlight w:val="white"/>
        </w:rPr>
        <w:t>break</w:t>
      </w:r>
      <w:r w:rsidRPr="00315FA4">
        <w:rPr>
          <w:rFonts w:asciiTheme="minorBidi" w:eastAsiaTheme="minorHAnsi" w:hAnsiTheme="minorBidi"/>
          <w:color w:val="000000"/>
          <w:highlight w:val="white"/>
        </w:rPr>
        <w:t>;</w:t>
      </w:r>
      <w:proofErr w:type="gramEnd"/>
    </w:p>
    <w:p w14:paraId="5FC2346D" w14:textId="55CFBFCE" w:rsidR="00292FD7" w:rsidRPr="00315FA4" w:rsidRDefault="00292FD7" w:rsidP="00292FD7">
      <w:pPr>
        <w:autoSpaceDE w:val="0"/>
        <w:autoSpaceDN w:val="0"/>
        <w:bidi w:val="0"/>
        <w:adjustRightInd w:val="0"/>
        <w:spacing w:after="0"/>
        <w:rPr>
          <w:rFonts w:asciiTheme="minorBidi" w:eastAsiaTheme="minorHAnsi" w:hAnsiTheme="minorBidi"/>
          <w:color w:val="2B91AF"/>
          <w:highlight w:val="white"/>
        </w:rPr>
      </w:pPr>
      <w:r w:rsidRPr="00315FA4">
        <w:rPr>
          <w:rFonts w:asciiTheme="minorBidi" w:eastAsiaTheme="minorHAnsi" w:hAnsiTheme="minorBidi"/>
          <w:color w:val="000000"/>
          <w:highlight w:val="white"/>
        </w:rPr>
        <w:tab/>
      </w:r>
      <w:r w:rsidRPr="00315FA4">
        <w:rPr>
          <w:rFonts w:asciiTheme="minorBidi" w:eastAsiaTheme="minorHAnsi" w:hAnsiTheme="minorBidi"/>
          <w:color w:val="000000"/>
          <w:highlight w:val="white"/>
        </w:rPr>
        <w:tab/>
      </w:r>
      <w:r w:rsidRPr="00315FA4">
        <w:rPr>
          <w:rFonts w:asciiTheme="minorBidi" w:eastAsiaTheme="minorHAnsi" w:hAnsiTheme="minorBidi"/>
          <w:color w:val="0000FF"/>
          <w:highlight w:val="white"/>
        </w:rPr>
        <w:t>case</w:t>
      </w:r>
      <w:r w:rsidRPr="00315FA4">
        <w:rPr>
          <w:rFonts w:asciiTheme="minorBidi" w:eastAsiaTheme="minorHAnsi" w:hAnsiTheme="minorBidi"/>
          <w:color w:val="000000"/>
          <w:highlight w:val="white"/>
        </w:rPr>
        <w:t xml:space="preserve"> </w:t>
      </w:r>
      <w:proofErr w:type="spellStart"/>
      <w:r w:rsidRPr="00315FA4">
        <w:rPr>
          <w:rFonts w:asciiTheme="minorBidi" w:eastAsiaTheme="minorHAnsi" w:hAnsiTheme="minorBidi"/>
          <w:color w:val="2F4F4F"/>
          <w:highlight w:val="white"/>
        </w:rPr>
        <w:t>most</w:t>
      </w:r>
      <w:r>
        <w:rPr>
          <w:rFonts w:asciiTheme="minorBidi" w:eastAsiaTheme="minorHAnsi" w:hAnsiTheme="minorBidi"/>
          <w:color w:val="2F4F4F"/>
          <w:highlight w:val="white"/>
        </w:rPr>
        <w:t>Sociometric</w:t>
      </w:r>
      <w:proofErr w:type="spellEnd"/>
      <w:r w:rsidRPr="00315FA4">
        <w:rPr>
          <w:rFonts w:asciiTheme="minorBidi" w:eastAsiaTheme="minorHAnsi" w:hAnsiTheme="minorBidi"/>
          <w:color w:val="000000"/>
          <w:highlight w:val="white"/>
        </w:rPr>
        <w:t xml:space="preserve">: </w:t>
      </w:r>
      <w:r w:rsidRPr="00315FA4">
        <w:rPr>
          <w:rFonts w:asciiTheme="minorBidi" w:eastAsiaTheme="minorHAnsi" w:hAnsiTheme="minorBidi"/>
          <w:color w:val="76923C" w:themeColor="accent3" w:themeShade="BF"/>
          <w:highlight w:val="white"/>
        </w:rPr>
        <w:t xml:space="preserve">  </w:t>
      </w:r>
      <w:r w:rsidRPr="00315FA4">
        <w:rPr>
          <w:rFonts w:asciiTheme="minorBidi" w:eastAsiaTheme="minorHAnsi" w:hAnsiTheme="minorBidi"/>
          <w:color w:val="008000"/>
          <w:highlight w:val="white"/>
          <w:rtl/>
        </w:rPr>
        <w:t xml:space="preserve"> </w:t>
      </w:r>
    </w:p>
    <w:p w14:paraId="386220ED" w14:textId="043FC74F" w:rsidR="00292FD7" w:rsidRPr="00315FA4" w:rsidRDefault="00292FD7" w:rsidP="00292FD7">
      <w:pPr>
        <w:autoSpaceDE w:val="0"/>
        <w:autoSpaceDN w:val="0"/>
        <w:bidi w:val="0"/>
        <w:adjustRightInd w:val="0"/>
        <w:spacing w:after="0"/>
        <w:ind w:left="1440" w:firstLine="720"/>
        <w:rPr>
          <w:rFonts w:asciiTheme="minorBidi" w:eastAsiaTheme="minorHAnsi" w:hAnsiTheme="minorBidi"/>
          <w:color w:val="000000"/>
          <w:highlight w:val="white"/>
        </w:rPr>
      </w:pPr>
      <w:r>
        <w:rPr>
          <w:rFonts w:asciiTheme="minorBidi" w:eastAsiaTheme="minorHAnsi" w:hAnsiTheme="minorBidi"/>
          <w:color w:val="2B91AF"/>
          <w:highlight w:val="white"/>
        </w:rPr>
        <w:t>Soldier</w:t>
      </w:r>
      <w:r w:rsidRPr="00315FA4">
        <w:rPr>
          <w:rFonts w:asciiTheme="minorBidi" w:eastAsiaTheme="minorHAnsi" w:hAnsiTheme="minorBidi"/>
          <w:color w:val="000000"/>
          <w:highlight w:val="white"/>
        </w:rPr>
        <w:t>* s=</w:t>
      </w:r>
      <w:proofErr w:type="spellStart"/>
      <w:proofErr w:type="gramStart"/>
      <w:r w:rsidRPr="00315FA4">
        <w:rPr>
          <w:rFonts w:asciiTheme="minorBidi" w:eastAsiaTheme="minorHAnsi" w:hAnsiTheme="minorBidi"/>
          <w:color w:val="000000"/>
          <w:highlight w:val="white"/>
        </w:rPr>
        <w:t>most</w:t>
      </w:r>
      <w:r>
        <w:rPr>
          <w:rFonts w:asciiTheme="minorBidi" w:eastAsiaTheme="minorHAnsi" w:hAnsiTheme="minorBidi"/>
          <w:color w:val="2F4F4F"/>
          <w:highlight w:val="white"/>
        </w:rPr>
        <w:t>SociometricScore</w:t>
      </w:r>
      <w:proofErr w:type="spellEnd"/>
      <w:r w:rsidRPr="00315FA4">
        <w:rPr>
          <w:rFonts w:asciiTheme="minorBidi" w:eastAsiaTheme="minorHAnsi" w:hAnsiTheme="minorBidi"/>
          <w:color w:val="000000"/>
          <w:highlight w:val="white"/>
        </w:rPr>
        <w:t xml:space="preserve">( </w:t>
      </w:r>
      <w:r w:rsidRPr="00315FA4">
        <w:rPr>
          <w:rFonts w:asciiTheme="minorBidi" w:eastAsiaTheme="minorHAnsi" w:hAnsiTheme="minorBidi"/>
          <w:color w:val="76923C" w:themeColor="accent3" w:themeShade="BF"/>
          <w:highlight w:val="white"/>
        </w:rPr>
        <w:t>_</w:t>
      </w:r>
      <w:proofErr w:type="gramEnd"/>
      <w:r w:rsidRPr="00315FA4">
        <w:rPr>
          <w:rFonts w:asciiTheme="minorBidi" w:eastAsiaTheme="minorHAnsi" w:hAnsiTheme="minorBidi"/>
          <w:color w:val="76923C" w:themeColor="accent3" w:themeShade="BF"/>
          <w:highlight w:val="white"/>
        </w:rPr>
        <w:t xml:space="preserve">____ </w:t>
      </w:r>
      <w:r w:rsidRPr="00315FA4">
        <w:rPr>
          <w:rFonts w:asciiTheme="minorBidi" w:eastAsiaTheme="minorHAnsi" w:hAnsiTheme="minorBidi"/>
          <w:color w:val="000000"/>
          <w:highlight w:val="white"/>
        </w:rPr>
        <w:t xml:space="preserve">); </w:t>
      </w:r>
      <w:r w:rsidRPr="00315FA4">
        <w:rPr>
          <w:rFonts w:asciiTheme="minorBidi" w:eastAsiaTheme="minorHAnsi" w:hAnsiTheme="minorBidi"/>
          <w:color w:val="4F7921"/>
          <w:highlight w:val="white"/>
        </w:rPr>
        <w:t>//</w:t>
      </w:r>
      <w:r w:rsidRPr="00315FA4">
        <w:rPr>
          <w:rFonts w:asciiTheme="minorBidi" w:eastAsiaTheme="minorHAnsi" w:hAnsiTheme="minorBidi"/>
          <w:color w:val="4F7921"/>
          <w:highlight w:val="white"/>
          <w:rtl/>
        </w:rPr>
        <w:t xml:space="preserve"> </w:t>
      </w:r>
      <w:r w:rsidR="00F27904">
        <w:rPr>
          <w:rFonts w:asciiTheme="minorBidi" w:eastAsiaTheme="minorHAnsi" w:hAnsiTheme="minorBidi"/>
          <w:color w:val="4F7921"/>
          <w:highlight w:val="white"/>
        </w:rPr>
        <w:t>vector or list</w:t>
      </w:r>
      <w:r w:rsidRPr="00315FA4">
        <w:rPr>
          <w:rFonts w:asciiTheme="minorBidi" w:eastAsiaTheme="minorHAnsi" w:hAnsiTheme="minorBidi" w:hint="cs"/>
          <w:color w:val="4F7921"/>
          <w:highlight w:val="white"/>
          <w:rtl/>
        </w:rPr>
        <w:t xml:space="preserve"> </w:t>
      </w:r>
    </w:p>
    <w:p w14:paraId="2795EA15" w14:textId="77777777" w:rsidR="00292FD7" w:rsidRPr="00315FA4" w:rsidRDefault="00292FD7" w:rsidP="00292FD7">
      <w:pPr>
        <w:autoSpaceDE w:val="0"/>
        <w:autoSpaceDN w:val="0"/>
        <w:bidi w:val="0"/>
        <w:adjustRightInd w:val="0"/>
        <w:spacing w:after="0"/>
        <w:rPr>
          <w:rFonts w:asciiTheme="minorBidi" w:eastAsiaTheme="minorHAnsi" w:hAnsiTheme="minorBidi"/>
          <w:color w:val="000000"/>
          <w:highlight w:val="white"/>
        </w:rPr>
      </w:pPr>
      <w:r w:rsidRPr="00315FA4">
        <w:rPr>
          <w:rFonts w:asciiTheme="minorBidi" w:eastAsiaTheme="minorHAnsi" w:hAnsiTheme="minorBidi"/>
          <w:color w:val="000000"/>
          <w:highlight w:val="white"/>
        </w:rPr>
        <w:tab/>
      </w:r>
      <w:r w:rsidRPr="00315FA4">
        <w:rPr>
          <w:rFonts w:asciiTheme="minorBidi" w:eastAsiaTheme="minorHAnsi" w:hAnsiTheme="minorBidi"/>
          <w:color w:val="000000"/>
          <w:highlight w:val="white"/>
        </w:rPr>
        <w:tab/>
      </w:r>
      <w:r w:rsidRPr="00315FA4">
        <w:rPr>
          <w:rFonts w:asciiTheme="minorBidi" w:eastAsiaTheme="minorHAnsi" w:hAnsiTheme="minorBidi"/>
          <w:color w:val="000000"/>
          <w:highlight w:val="white"/>
        </w:rPr>
        <w:tab/>
      </w:r>
      <w:proofErr w:type="spellStart"/>
      <w:r w:rsidRPr="00315FA4">
        <w:rPr>
          <w:rFonts w:asciiTheme="minorBidi" w:eastAsiaTheme="minorHAnsi" w:hAnsiTheme="minorBidi"/>
          <w:color w:val="000000"/>
          <w:highlight w:val="white"/>
        </w:rPr>
        <w:t>cout</w:t>
      </w:r>
      <w:proofErr w:type="spellEnd"/>
      <w:r w:rsidRPr="00315FA4">
        <w:rPr>
          <w:rFonts w:asciiTheme="minorBidi" w:eastAsiaTheme="minorHAnsi" w:hAnsiTheme="minorBidi"/>
          <w:color w:val="000000"/>
          <w:highlight w:val="white"/>
        </w:rPr>
        <w:t>&lt;&lt;</w:t>
      </w:r>
      <w:r w:rsidRPr="00315FA4">
        <w:rPr>
          <w:rFonts w:asciiTheme="minorBidi" w:eastAsiaTheme="minorHAnsi" w:hAnsiTheme="minorBidi"/>
          <w:color w:val="A31515"/>
          <w:highlight w:val="white"/>
        </w:rPr>
        <w:t>"</w:t>
      </w:r>
      <w:r>
        <w:rPr>
          <w:rFonts w:asciiTheme="minorBidi" w:eastAsiaTheme="minorHAnsi" w:hAnsiTheme="minorBidi" w:hint="cs"/>
          <w:color w:val="A31515"/>
          <w:highlight w:val="white"/>
        </w:rPr>
        <w:t>O</w:t>
      </w:r>
      <w:r>
        <w:rPr>
          <w:rFonts w:asciiTheme="minorBidi" w:eastAsiaTheme="minorHAnsi" w:hAnsiTheme="minorBidi"/>
          <w:color w:val="A31515"/>
          <w:highlight w:val="white"/>
        </w:rPr>
        <w:t>fficer soldier</w:t>
      </w:r>
      <w:r w:rsidRPr="00315FA4">
        <w:rPr>
          <w:rFonts w:asciiTheme="minorBidi" w:eastAsiaTheme="minorHAnsi" w:hAnsiTheme="minorBidi"/>
          <w:color w:val="A31515"/>
          <w:highlight w:val="white"/>
        </w:rPr>
        <w:t xml:space="preserve"> with most </w:t>
      </w:r>
      <w:r>
        <w:rPr>
          <w:rFonts w:asciiTheme="minorBidi" w:eastAsiaTheme="minorHAnsi" w:hAnsiTheme="minorBidi"/>
          <w:color w:val="A31515"/>
          <w:highlight w:val="white"/>
        </w:rPr>
        <w:t>sociometric score</w:t>
      </w:r>
      <w:r w:rsidRPr="00315FA4">
        <w:rPr>
          <w:rFonts w:asciiTheme="minorBidi" w:eastAsiaTheme="minorHAnsi" w:hAnsiTheme="minorBidi"/>
          <w:color w:val="A31515"/>
          <w:highlight w:val="white"/>
        </w:rPr>
        <w:t xml:space="preserve">: </w:t>
      </w:r>
      <w:proofErr w:type="gramStart"/>
      <w:r w:rsidRPr="00315FA4">
        <w:rPr>
          <w:rFonts w:asciiTheme="minorBidi" w:eastAsiaTheme="minorHAnsi" w:hAnsiTheme="minorBidi"/>
          <w:color w:val="A31515"/>
          <w:highlight w:val="white"/>
        </w:rPr>
        <w:t>"</w:t>
      </w:r>
      <w:r w:rsidRPr="00315FA4">
        <w:rPr>
          <w:rFonts w:asciiTheme="minorBidi" w:eastAsiaTheme="minorHAnsi" w:hAnsiTheme="minorBidi"/>
          <w:color w:val="000000"/>
          <w:highlight w:val="white"/>
        </w:rPr>
        <w:t>;</w:t>
      </w:r>
      <w:proofErr w:type="gramEnd"/>
    </w:p>
    <w:p w14:paraId="3D41F422" w14:textId="77777777" w:rsidR="00292FD7" w:rsidRPr="00315FA4" w:rsidRDefault="00292FD7" w:rsidP="00292FD7">
      <w:pPr>
        <w:autoSpaceDE w:val="0"/>
        <w:autoSpaceDN w:val="0"/>
        <w:bidi w:val="0"/>
        <w:adjustRightInd w:val="0"/>
        <w:spacing w:after="0"/>
        <w:ind w:left="1440" w:firstLine="720"/>
        <w:rPr>
          <w:rFonts w:asciiTheme="minorBidi" w:eastAsiaTheme="minorHAnsi" w:hAnsiTheme="minorBidi"/>
          <w:color w:val="000000"/>
          <w:highlight w:val="white"/>
        </w:rPr>
      </w:pPr>
      <w:proofErr w:type="spellStart"/>
      <w:r w:rsidRPr="00315FA4">
        <w:rPr>
          <w:rFonts w:asciiTheme="minorBidi" w:eastAsiaTheme="minorHAnsi" w:hAnsiTheme="minorBidi"/>
          <w:color w:val="000000"/>
          <w:highlight w:val="white"/>
        </w:rPr>
        <w:t>cout</w:t>
      </w:r>
      <w:proofErr w:type="spellEnd"/>
      <w:r w:rsidRPr="00315FA4">
        <w:rPr>
          <w:rFonts w:asciiTheme="minorBidi" w:eastAsiaTheme="minorHAnsi" w:hAnsiTheme="minorBidi"/>
          <w:color w:val="000000"/>
          <w:highlight w:val="white"/>
        </w:rPr>
        <w:t xml:space="preserve"> &lt;&lt;s-&gt;</w:t>
      </w:r>
      <w:proofErr w:type="spellStart"/>
      <w:proofErr w:type="gramStart"/>
      <w:r w:rsidRPr="00315FA4">
        <w:rPr>
          <w:rFonts w:asciiTheme="minorBidi" w:eastAsiaTheme="minorHAnsi" w:hAnsiTheme="minorBidi"/>
          <w:color w:val="000000"/>
          <w:highlight w:val="white"/>
        </w:rPr>
        <w:t>getFname</w:t>
      </w:r>
      <w:proofErr w:type="spellEnd"/>
      <w:r w:rsidRPr="00315FA4">
        <w:rPr>
          <w:rFonts w:asciiTheme="minorBidi" w:eastAsiaTheme="minorHAnsi" w:hAnsiTheme="minorBidi"/>
          <w:color w:val="000000"/>
          <w:highlight w:val="white"/>
        </w:rPr>
        <w:t>(</w:t>
      </w:r>
      <w:proofErr w:type="gramEnd"/>
      <w:r w:rsidRPr="00315FA4">
        <w:rPr>
          <w:rFonts w:asciiTheme="minorBidi" w:eastAsiaTheme="minorHAnsi" w:hAnsiTheme="minorBidi"/>
          <w:color w:val="000000"/>
          <w:highlight w:val="white"/>
        </w:rPr>
        <w:t>)&lt;&lt;</w:t>
      </w:r>
      <w:r w:rsidRPr="00315FA4">
        <w:rPr>
          <w:rFonts w:asciiTheme="minorBidi" w:eastAsiaTheme="minorHAnsi" w:hAnsiTheme="minorBidi"/>
          <w:color w:val="A31515"/>
          <w:highlight w:val="white"/>
        </w:rPr>
        <w:t>' '</w:t>
      </w:r>
      <w:r w:rsidRPr="00315FA4">
        <w:rPr>
          <w:rFonts w:asciiTheme="minorBidi" w:eastAsiaTheme="minorHAnsi" w:hAnsiTheme="minorBidi"/>
          <w:color w:val="000000"/>
          <w:highlight w:val="white"/>
        </w:rPr>
        <w:t>&lt;&lt;s-&gt;</w:t>
      </w:r>
      <w:proofErr w:type="spellStart"/>
      <w:r w:rsidRPr="00315FA4">
        <w:rPr>
          <w:rFonts w:asciiTheme="minorBidi" w:eastAsiaTheme="minorHAnsi" w:hAnsiTheme="minorBidi"/>
          <w:color w:val="000000"/>
          <w:highlight w:val="white"/>
        </w:rPr>
        <w:t>get</w:t>
      </w:r>
      <w:r>
        <w:rPr>
          <w:rFonts w:asciiTheme="minorBidi" w:eastAsiaTheme="minorHAnsi" w:hAnsiTheme="minorBidi"/>
          <w:color w:val="000000"/>
          <w:highlight w:val="white"/>
        </w:rPr>
        <w:t>N</w:t>
      </w:r>
      <w:r w:rsidRPr="00315FA4">
        <w:rPr>
          <w:rFonts w:asciiTheme="minorBidi" w:eastAsiaTheme="minorHAnsi" w:hAnsiTheme="minorBidi"/>
          <w:color w:val="000000"/>
          <w:highlight w:val="white"/>
        </w:rPr>
        <w:t>ame</w:t>
      </w:r>
      <w:proofErr w:type="spellEnd"/>
      <w:r w:rsidRPr="00315FA4">
        <w:rPr>
          <w:rFonts w:asciiTheme="minorBidi" w:eastAsiaTheme="minorHAnsi" w:hAnsiTheme="minorBidi"/>
          <w:color w:val="000000"/>
          <w:highlight w:val="white"/>
        </w:rPr>
        <w:t>()&lt;&lt;</w:t>
      </w:r>
      <w:proofErr w:type="spellStart"/>
      <w:r w:rsidRPr="00315FA4">
        <w:rPr>
          <w:rFonts w:asciiTheme="minorBidi" w:eastAsiaTheme="minorHAnsi" w:hAnsiTheme="minorBidi"/>
          <w:color w:val="000000"/>
          <w:highlight w:val="white"/>
        </w:rPr>
        <w:t>endl</w:t>
      </w:r>
      <w:proofErr w:type="spellEnd"/>
      <w:r w:rsidRPr="00315FA4">
        <w:rPr>
          <w:rFonts w:asciiTheme="minorBidi" w:eastAsiaTheme="minorHAnsi" w:hAnsiTheme="minorBidi"/>
          <w:color w:val="000000"/>
          <w:highlight w:val="white"/>
        </w:rPr>
        <w:t>;</w:t>
      </w:r>
    </w:p>
    <w:p w14:paraId="263F814A" w14:textId="77777777" w:rsidR="00292FD7" w:rsidRPr="00315FA4" w:rsidRDefault="00292FD7" w:rsidP="00292FD7">
      <w:pPr>
        <w:autoSpaceDE w:val="0"/>
        <w:autoSpaceDN w:val="0"/>
        <w:bidi w:val="0"/>
        <w:adjustRightInd w:val="0"/>
        <w:spacing w:after="0"/>
        <w:rPr>
          <w:rFonts w:ascii="Consolas" w:eastAsiaTheme="minorHAnsi" w:hAnsi="Consolas" w:cs="Consolas"/>
          <w:color w:val="000000"/>
          <w:highlight w:val="white"/>
        </w:rPr>
      </w:pPr>
      <w:r w:rsidRPr="00315FA4">
        <w:rPr>
          <w:rFonts w:asciiTheme="minorBidi" w:eastAsiaTheme="minorHAnsi" w:hAnsiTheme="minorBidi"/>
          <w:color w:val="000000"/>
          <w:highlight w:val="white"/>
        </w:rPr>
        <w:tab/>
      </w:r>
      <w:r w:rsidRPr="00315FA4">
        <w:rPr>
          <w:rFonts w:asciiTheme="minorBidi" w:eastAsiaTheme="minorHAnsi" w:hAnsiTheme="minorBidi"/>
          <w:color w:val="000000"/>
          <w:highlight w:val="white"/>
        </w:rPr>
        <w:tab/>
      </w:r>
      <w:r w:rsidRPr="00315FA4">
        <w:rPr>
          <w:rFonts w:ascii="Consolas" w:eastAsiaTheme="minorHAnsi" w:hAnsi="Consolas" w:cs="Consolas"/>
          <w:color w:val="000000"/>
          <w:highlight w:val="white"/>
        </w:rPr>
        <w:t xml:space="preserve">   </w:t>
      </w:r>
    </w:p>
    <w:p w14:paraId="6D4FAB8D" w14:textId="77777777" w:rsidR="00292FD7" w:rsidRPr="00315FA4" w:rsidRDefault="00292FD7" w:rsidP="00292FD7">
      <w:pPr>
        <w:autoSpaceDE w:val="0"/>
        <w:autoSpaceDN w:val="0"/>
        <w:bidi w:val="0"/>
        <w:adjustRightInd w:val="0"/>
        <w:spacing w:after="0"/>
        <w:rPr>
          <w:rFonts w:ascii="Consolas" w:eastAsiaTheme="minorHAnsi" w:hAnsi="Consolas" w:cs="Consolas"/>
          <w:color w:val="000000"/>
          <w:highlight w:val="white"/>
        </w:rPr>
      </w:pPr>
      <w:r w:rsidRPr="00315FA4">
        <w:rPr>
          <w:rFonts w:ascii="Consolas" w:eastAsiaTheme="minorHAnsi" w:hAnsi="Consolas" w:cs="Consolas"/>
          <w:color w:val="000000"/>
          <w:highlight w:val="white"/>
        </w:rPr>
        <w:tab/>
      </w:r>
      <w:r w:rsidRPr="00315FA4">
        <w:rPr>
          <w:rFonts w:ascii="Consolas" w:eastAsiaTheme="minorHAnsi" w:hAnsi="Consolas" w:cs="Consolas"/>
          <w:color w:val="000000"/>
          <w:highlight w:val="white"/>
        </w:rPr>
        <w:tab/>
      </w:r>
      <w:r w:rsidRPr="00315FA4">
        <w:rPr>
          <w:rFonts w:ascii="Consolas" w:eastAsiaTheme="minorHAnsi" w:hAnsi="Consolas" w:cs="Consolas"/>
          <w:color w:val="0000FF"/>
          <w:highlight w:val="white"/>
        </w:rPr>
        <w:tab/>
      </w:r>
      <w:proofErr w:type="gramStart"/>
      <w:r w:rsidRPr="00315FA4">
        <w:rPr>
          <w:rFonts w:ascii="Consolas" w:eastAsiaTheme="minorHAnsi" w:hAnsi="Consolas" w:cs="Consolas"/>
          <w:color w:val="0000FF"/>
          <w:highlight w:val="white"/>
        </w:rPr>
        <w:t>break</w:t>
      </w:r>
      <w:r w:rsidRPr="00315FA4">
        <w:rPr>
          <w:rFonts w:ascii="Consolas" w:eastAsiaTheme="minorHAnsi" w:hAnsi="Consolas" w:cs="Consolas"/>
          <w:color w:val="000000"/>
          <w:highlight w:val="white"/>
        </w:rPr>
        <w:t>;</w:t>
      </w:r>
      <w:proofErr w:type="gramEnd"/>
    </w:p>
    <w:p w14:paraId="24753EDA" w14:textId="77777777" w:rsidR="00292FD7" w:rsidRPr="00315FA4" w:rsidRDefault="00292FD7" w:rsidP="00292FD7">
      <w:pPr>
        <w:autoSpaceDE w:val="0"/>
        <w:autoSpaceDN w:val="0"/>
        <w:bidi w:val="0"/>
        <w:adjustRightInd w:val="0"/>
        <w:spacing w:after="0"/>
        <w:rPr>
          <w:rFonts w:ascii="Consolas" w:eastAsiaTheme="minorHAnsi" w:hAnsi="Consolas" w:cs="Consolas"/>
          <w:color w:val="000000"/>
          <w:highlight w:val="white"/>
        </w:rPr>
      </w:pPr>
      <w:r w:rsidRPr="00315FA4">
        <w:rPr>
          <w:rFonts w:ascii="Consolas" w:eastAsiaTheme="minorHAnsi" w:hAnsi="Consolas" w:cs="Consolas"/>
          <w:color w:val="000000"/>
          <w:highlight w:val="white"/>
        </w:rPr>
        <w:tab/>
      </w:r>
      <w:r w:rsidRPr="00315FA4">
        <w:rPr>
          <w:rFonts w:ascii="Consolas" w:eastAsiaTheme="minorHAnsi" w:hAnsi="Consolas" w:cs="Consolas"/>
          <w:color w:val="000000"/>
          <w:highlight w:val="white"/>
        </w:rPr>
        <w:tab/>
      </w:r>
      <w:r w:rsidRPr="00315FA4">
        <w:rPr>
          <w:rFonts w:ascii="Consolas" w:eastAsiaTheme="minorHAnsi" w:hAnsi="Consolas" w:cs="Consolas"/>
          <w:color w:val="0000FF"/>
          <w:highlight w:val="white"/>
        </w:rPr>
        <w:t>case</w:t>
      </w:r>
      <w:r w:rsidRPr="00315FA4">
        <w:rPr>
          <w:rFonts w:ascii="Consolas" w:eastAsiaTheme="minorHAnsi" w:hAnsi="Consolas" w:cs="Consolas"/>
          <w:color w:val="000000"/>
          <w:highlight w:val="white"/>
        </w:rPr>
        <w:t xml:space="preserve"> </w:t>
      </w:r>
      <w:proofErr w:type="spellStart"/>
      <w:r w:rsidRPr="00315FA4">
        <w:rPr>
          <w:rFonts w:ascii="Consolas" w:eastAsiaTheme="minorHAnsi" w:hAnsi="Consolas" w:cs="Consolas"/>
          <w:color w:val="2F4F4F"/>
          <w:highlight w:val="white"/>
        </w:rPr>
        <w:t>count</w:t>
      </w:r>
      <w:r>
        <w:rPr>
          <w:rFonts w:ascii="Consolas" w:eastAsiaTheme="minorHAnsi" w:hAnsi="Consolas" w:cs="Consolas"/>
          <w:color w:val="2F4F4F"/>
          <w:highlight w:val="white"/>
        </w:rPr>
        <w:t>Medal</w:t>
      </w:r>
      <w:r>
        <w:rPr>
          <w:rFonts w:asciiTheme="minorBidi" w:eastAsiaTheme="minorHAnsi" w:hAnsiTheme="minorBidi" w:hint="cs"/>
          <w:color w:val="2F4F4F"/>
          <w:highlight w:val="white"/>
        </w:rPr>
        <w:t>Pri</w:t>
      </w:r>
      <w:r>
        <w:rPr>
          <w:rFonts w:asciiTheme="minorBidi" w:eastAsiaTheme="minorHAnsi" w:hAnsiTheme="minorBidi"/>
          <w:color w:val="2F4F4F"/>
          <w:highlight w:val="white"/>
        </w:rPr>
        <w:t>vat</w:t>
      </w:r>
      <w:r>
        <w:rPr>
          <w:rFonts w:asciiTheme="minorBidi" w:eastAsiaTheme="minorHAnsi" w:hAnsiTheme="minorBidi" w:hint="cs"/>
          <w:color w:val="2F4F4F"/>
          <w:highlight w:val="white"/>
        </w:rPr>
        <w:t>e</w:t>
      </w:r>
      <w:proofErr w:type="spellEnd"/>
      <w:r w:rsidRPr="00315FA4">
        <w:rPr>
          <w:rFonts w:ascii="Consolas" w:eastAsiaTheme="minorHAnsi" w:hAnsi="Consolas" w:cs="Consolas"/>
          <w:color w:val="000000"/>
          <w:highlight w:val="white"/>
        </w:rPr>
        <w:t xml:space="preserve">:  </w:t>
      </w:r>
      <w:proofErr w:type="spellStart"/>
      <w:r w:rsidRPr="00315FA4">
        <w:rPr>
          <w:rFonts w:ascii="Consolas" w:eastAsiaTheme="minorHAnsi" w:hAnsi="Consolas" w:cs="Consolas"/>
          <w:color w:val="000000"/>
          <w:highlight w:val="white"/>
        </w:rPr>
        <w:t>cout</w:t>
      </w:r>
      <w:proofErr w:type="spellEnd"/>
      <w:r w:rsidRPr="00315FA4">
        <w:rPr>
          <w:rFonts w:ascii="Consolas" w:eastAsiaTheme="minorHAnsi" w:hAnsi="Consolas" w:cs="Consolas"/>
          <w:color w:val="000000"/>
          <w:highlight w:val="white"/>
        </w:rPr>
        <w:t>&lt;&lt;</w:t>
      </w:r>
      <w:r w:rsidRPr="00315FA4">
        <w:rPr>
          <w:rFonts w:ascii="Consolas" w:eastAsiaTheme="minorHAnsi" w:hAnsi="Consolas" w:cs="Consolas"/>
          <w:color w:val="A31515"/>
          <w:highlight w:val="white"/>
        </w:rPr>
        <w:t>"#</w:t>
      </w:r>
      <w:r>
        <w:rPr>
          <w:rFonts w:ascii="Consolas" w:eastAsiaTheme="minorHAnsi" w:hAnsi="Consolas" w:cs="Consolas" w:hint="cs"/>
          <w:color w:val="A31515"/>
          <w:highlight w:val="white"/>
          <w:rtl/>
        </w:rPr>
        <w:t xml:space="preserve"> </w:t>
      </w:r>
      <w:r>
        <w:rPr>
          <w:rFonts w:ascii="Consolas" w:eastAsiaTheme="minorHAnsi" w:hAnsi="Consolas" w:cs="Consolas"/>
          <w:color w:val="A31515"/>
          <w:highlight w:val="white"/>
        </w:rPr>
        <w:t>private</w:t>
      </w:r>
      <w:r w:rsidRPr="00315FA4">
        <w:rPr>
          <w:rFonts w:ascii="Consolas" w:eastAsiaTheme="minorHAnsi" w:hAnsi="Consolas" w:cs="Consolas"/>
          <w:color w:val="A31515"/>
          <w:highlight w:val="white"/>
        </w:rPr>
        <w:t xml:space="preserve"> </w:t>
      </w:r>
      <w:r>
        <w:rPr>
          <w:rFonts w:ascii="Consolas" w:eastAsiaTheme="minorHAnsi" w:hAnsi="Consolas" w:cs="Consolas"/>
          <w:color w:val="A31515"/>
          <w:highlight w:val="white"/>
        </w:rPr>
        <w:t>soldier</w:t>
      </w:r>
      <w:r w:rsidRPr="00315FA4">
        <w:rPr>
          <w:rFonts w:ascii="Consolas" w:eastAsiaTheme="minorHAnsi" w:hAnsi="Consolas" w:cs="Consolas"/>
          <w:color w:val="A31515"/>
          <w:highlight w:val="white"/>
        </w:rPr>
        <w:t xml:space="preserve"> for </w:t>
      </w:r>
      <w:r>
        <w:rPr>
          <w:rFonts w:ascii="Consolas" w:eastAsiaTheme="minorHAnsi" w:hAnsi="Consolas" w:cs="Consolas"/>
          <w:color w:val="A31515"/>
          <w:highlight w:val="white"/>
        </w:rPr>
        <w:t>medal</w:t>
      </w:r>
      <w:r w:rsidRPr="00315FA4">
        <w:rPr>
          <w:rFonts w:ascii="Consolas" w:eastAsiaTheme="minorHAnsi" w:hAnsi="Consolas" w:cs="Consolas"/>
          <w:color w:val="A31515"/>
          <w:highlight w:val="white"/>
        </w:rPr>
        <w:t xml:space="preserve">: </w:t>
      </w:r>
      <w:proofErr w:type="gramStart"/>
      <w:r w:rsidRPr="00315FA4">
        <w:rPr>
          <w:rFonts w:ascii="Consolas" w:eastAsiaTheme="minorHAnsi" w:hAnsi="Consolas" w:cs="Consolas"/>
          <w:color w:val="A31515"/>
          <w:highlight w:val="white"/>
        </w:rPr>
        <w:t>"</w:t>
      </w:r>
      <w:r w:rsidRPr="00315FA4">
        <w:rPr>
          <w:rFonts w:ascii="Consolas" w:eastAsiaTheme="minorHAnsi" w:hAnsi="Consolas" w:cs="Consolas"/>
          <w:color w:val="000000"/>
          <w:highlight w:val="white"/>
        </w:rPr>
        <w:t>;</w:t>
      </w:r>
      <w:proofErr w:type="gramEnd"/>
      <w:r w:rsidRPr="00315FA4">
        <w:rPr>
          <w:rFonts w:ascii="Consolas" w:eastAsiaTheme="minorHAnsi" w:hAnsi="Consolas" w:cs="Consolas"/>
          <w:color w:val="000000"/>
          <w:highlight w:val="white"/>
        </w:rPr>
        <w:tab/>
      </w:r>
    </w:p>
    <w:p w14:paraId="40F90A23" w14:textId="18DA2017" w:rsidR="00292FD7" w:rsidRPr="00315FA4" w:rsidRDefault="00292FD7" w:rsidP="00292FD7">
      <w:pPr>
        <w:autoSpaceDE w:val="0"/>
        <w:autoSpaceDN w:val="0"/>
        <w:bidi w:val="0"/>
        <w:adjustRightInd w:val="0"/>
        <w:spacing w:after="0"/>
        <w:rPr>
          <w:rFonts w:ascii="Consolas" w:eastAsiaTheme="minorHAnsi" w:hAnsi="Consolas" w:cs="Consolas"/>
          <w:color w:val="000000"/>
          <w:highlight w:val="white"/>
          <w:rtl/>
        </w:rPr>
      </w:pPr>
      <w:r w:rsidRPr="00315FA4">
        <w:rPr>
          <w:rFonts w:ascii="Consolas" w:eastAsiaTheme="minorHAnsi" w:hAnsi="Consolas" w:cs="Consolas"/>
          <w:color w:val="76923C" w:themeColor="accent3" w:themeShade="BF"/>
          <w:highlight w:val="white"/>
        </w:rPr>
        <w:t xml:space="preserve">                  </w:t>
      </w:r>
      <w:r>
        <w:rPr>
          <w:rFonts w:ascii="Consolas" w:eastAsiaTheme="minorHAnsi" w:hAnsi="Consolas" w:cs="Consolas"/>
          <w:color w:val="76923C" w:themeColor="accent3" w:themeShade="BF"/>
          <w:highlight w:val="white"/>
        </w:rPr>
        <w:t xml:space="preserve">  </w:t>
      </w:r>
      <w:r w:rsidRPr="00315FA4">
        <w:rPr>
          <w:rFonts w:ascii="Consolas" w:eastAsiaTheme="minorHAnsi" w:hAnsi="Consolas" w:cs="Consolas"/>
          <w:color w:val="76923C" w:themeColor="accent3" w:themeShade="BF"/>
          <w:highlight w:val="white"/>
        </w:rPr>
        <w:t xml:space="preserve">________________ </w:t>
      </w:r>
      <w:r w:rsidRPr="00315FA4">
        <w:rPr>
          <w:rFonts w:ascii="Consolas" w:eastAsiaTheme="minorHAnsi" w:hAnsi="Consolas"/>
          <w:color w:val="008000"/>
          <w:highlight w:val="white"/>
        </w:rPr>
        <w:t>//</w:t>
      </w:r>
      <w:r w:rsidR="00F27904">
        <w:rPr>
          <w:rFonts w:ascii="Consolas" w:eastAsiaTheme="minorHAnsi" w:hAnsi="Consolas"/>
          <w:color w:val="008000"/>
          <w:highlight w:val="white"/>
        </w:rPr>
        <w:t xml:space="preserve">number of privates entitled for </w:t>
      </w:r>
      <w:proofErr w:type="gramStart"/>
      <w:r w:rsidR="00F27904">
        <w:rPr>
          <w:rFonts w:ascii="Consolas" w:eastAsiaTheme="minorHAnsi" w:hAnsi="Consolas"/>
          <w:color w:val="008000"/>
          <w:highlight w:val="white"/>
        </w:rPr>
        <w:t>medal</w:t>
      </w:r>
      <w:proofErr w:type="gramEnd"/>
    </w:p>
    <w:p w14:paraId="2D06AB7F" w14:textId="77777777" w:rsidR="00292FD7" w:rsidRPr="00315FA4" w:rsidRDefault="00292FD7" w:rsidP="00292FD7">
      <w:pPr>
        <w:autoSpaceDE w:val="0"/>
        <w:autoSpaceDN w:val="0"/>
        <w:bidi w:val="0"/>
        <w:adjustRightInd w:val="0"/>
        <w:spacing w:after="0"/>
        <w:rPr>
          <w:rFonts w:ascii="Consolas" w:eastAsiaTheme="minorHAnsi" w:hAnsi="Consolas" w:cs="Consolas"/>
          <w:color w:val="000000"/>
          <w:highlight w:val="white"/>
        </w:rPr>
      </w:pPr>
      <w:r w:rsidRPr="00315FA4">
        <w:rPr>
          <w:rFonts w:ascii="Consolas" w:eastAsiaTheme="minorHAnsi" w:hAnsi="Consolas" w:cs="Consolas"/>
          <w:color w:val="000000"/>
          <w:highlight w:val="white"/>
        </w:rPr>
        <w:lastRenderedPageBreak/>
        <w:tab/>
      </w:r>
      <w:r w:rsidRPr="00315FA4">
        <w:rPr>
          <w:rFonts w:ascii="Consolas" w:eastAsiaTheme="minorHAnsi" w:hAnsi="Consolas" w:cs="Consolas"/>
          <w:color w:val="000000"/>
          <w:highlight w:val="white"/>
        </w:rPr>
        <w:tab/>
      </w:r>
      <w:r w:rsidRPr="00315FA4">
        <w:rPr>
          <w:rFonts w:ascii="Consolas" w:eastAsiaTheme="minorHAnsi" w:hAnsi="Consolas" w:cs="Consolas"/>
          <w:color w:val="000000"/>
          <w:highlight w:val="white"/>
        </w:rPr>
        <w:tab/>
      </w:r>
      <w:proofErr w:type="spellStart"/>
      <w:r w:rsidRPr="00315FA4">
        <w:rPr>
          <w:rFonts w:ascii="Consolas" w:eastAsiaTheme="minorHAnsi" w:hAnsi="Consolas" w:cs="Consolas"/>
          <w:color w:val="000000"/>
          <w:highlight w:val="white"/>
        </w:rPr>
        <w:t>cout</w:t>
      </w:r>
      <w:proofErr w:type="spellEnd"/>
      <w:r w:rsidRPr="00315FA4">
        <w:rPr>
          <w:rFonts w:ascii="Consolas" w:eastAsiaTheme="minorHAnsi" w:hAnsi="Consolas" w:cs="Consolas"/>
          <w:color w:val="000000"/>
          <w:highlight w:val="white"/>
        </w:rPr>
        <w:t>&lt;&lt;</w:t>
      </w:r>
      <w:proofErr w:type="spellStart"/>
      <w:proofErr w:type="gramStart"/>
      <w:r w:rsidRPr="00315FA4">
        <w:rPr>
          <w:rFonts w:ascii="Consolas" w:eastAsiaTheme="minorHAnsi" w:hAnsi="Consolas" w:cs="Consolas"/>
          <w:color w:val="000000"/>
          <w:highlight w:val="white"/>
        </w:rPr>
        <w:t>endl</w:t>
      </w:r>
      <w:proofErr w:type="spellEnd"/>
      <w:r w:rsidRPr="00315FA4">
        <w:rPr>
          <w:rFonts w:ascii="Consolas" w:eastAsiaTheme="minorHAnsi" w:hAnsi="Consolas" w:cs="Consolas"/>
          <w:color w:val="000000"/>
          <w:highlight w:val="white"/>
        </w:rPr>
        <w:t>;</w:t>
      </w:r>
      <w:proofErr w:type="gramEnd"/>
    </w:p>
    <w:p w14:paraId="73EDE540" w14:textId="77777777" w:rsidR="00292FD7" w:rsidRPr="00315FA4" w:rsidRDefault="00292FD7" w:rsidP="00292FD7">
      <w:pPr>
        <w:autoSpaceDE w:val="0"/>
        <w:autoSpaceDN w:val="0"/>
        <w:bidi w:val="0"/>
        <w:adjustRightInd w:val="0"/>
        <w:spacing w:after="0"/>
        <w:rPr>
          <w:rFonts w:ascii="Consolas" w:eastAsiaTheme="minorHAnsi" w:hAnsi="Consolas" w:cs="Consolas"/>
          <w:color w:val="000000"/>
          <w:highlight w:val="white"/>
        </w:rPr>
      </w:pPr>
      <w:r w:rsidRPr="00315FA4">
        <w:rPr>
          <w:rFonts w:ascii="Consolas" w:eastAsiaTheme="minorHAnsi" w:hAnsi="Consolas" w:cs="Consolas"/>
          <w:color w:val="000000"/>
          <w:highlight w:val="white"/>
        </w:rPr>
        <w:tab/>
      </w:r>
      <w:r w:rsidRPr="00315FA4">
        <w:rPr>
          <w:rFonts w:ascii="Consolas" w:eastAsiaTheme="minorHAnsi" w:hAnsi="Consolas" w:cs="Consolas"/>
          <w:color w:val="000000"/>
          <w:highlight w:val="white"/>
        </w:rPr>
        <w:tab/>
      </w:r>
      <w:r w:rsidRPr="00315FA4">
        <w:rPr>
          <w:rFonts w:ascii="Consolas" w:eastAsiaTheme="minorHAnsi" w:hAnsi="Consolas" w:cs="Consolas"/>
          <w:color w:val="000000"/>
          <w:highlight w:val="white"/>
        </w:rPr>
        <w:tab/>
      </w:r>
      <w:proofErr w:type="gramStart"/>
      <w:r w:rsidRPr="00315FA4">
        <w:rPr>
          <w:rFonts w:ascii="Consolas" w:eastAsiaTheme="minorHAnsi" w:hAnsi="Consolas" w:cs="Consolas"/>
          <w:color w:val="0000FF"/>
          <w:highlight w:val="white"/>
        </w:rPr>
        <w:t>break</w:t>
      </w:r>
      <w:r w:rsidRPr="00315FA4">
        <w:rPr>
          <w:rFonts w:ascii="Consolas" w:eastAsiaTheme="minorHAnsi" w:hAnsi="Consolas" w:cs="Consolas"/>
          <w:color w:val="000000"/>
          <w:highlight w:val="white"/>
        </w:rPr>
        <w:t>;</w:t>
      </w:r>
      <w:proofErr w:type="gramEnd"/>
    </w:p>
    <w:p w14:paraId="0880B859" w14:textId="77777777" w:rsidR="00292FD7" w:rsidRPr="00315FA4" w:rsidRDefault="00292FD7" w:rsidP="00292FD7">
      <w:pPr>
        <w:autoSpaceDE w:val="0"/>
        <w:autoSpaceDN w:val="0"/>
        <w:bidi w:val="0"/>
        <w:adjustRightInd w:val="0"/>
        <w:spacing w:after="0"/>
        <w:rPr>
          <w:rFonts w:ascii="Consolas" w:eastAsiaTheme="minorHAnsi" w:hAnsi="Consolas" w:cs="Consolas"/>
          <w:color w:val="000000"/>
          <w:highlight w:val="white"/>
        </w:rPr>
      </w:pPr>
      <w:r w:rsidRPr="00315FA4">
        <w:rPr>
          <w:rFonts w:ascii="Consolas" w:eastAsiaTheme="minorHAnsi" w:hAnsi="Consolas" w:cs="Consolas"/>
          <w:color w:val="000000"/>
          <w:highlight w:val="white"/>
        </w:rPr>
        <w:tab/>
      </w:r>
      <w:r w:rsidRPr="00315FA4">
        <w:rPr>
          <w:rFonts w:ascii="Consolas" w:eastAsiaTheme="minorHAnsi" w:hAnsi="Consolas" w:cs="Consolas"/>
          <w:color w:val="000000"/>
          <w:highlight w:val="white"/>
        </w:rPr>
        <w:tab/>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2F4F4F"/>
          <w:sz w:val="19"/>
          <w:szCs w:val="19"/>
        </w:rPr>
        <w:t>noCombatCommander</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 xml:space="preserve">"list of no combat commander </w:t>
      </w:r>
      <w:proofErr w:type="gramStart"/>
      <w:r>
        <w:rPr>
          <w:rFonts w:ascii="Consolas" w:eastAsiaTheme="minorHAnsi" w:hAnsi="Consolas" w:cs="Consolas"/>
          <w:color w:val="A31515"/>
          <w:sz w:val="19"/>
          <w:szCs w:val="19"/>
        </w:rPr>
        <w:t>soldier :</w:t>
      </w:r>
      <w:proofErr w:type="gramEnd"/>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4D2CD79E" w14:textId="68744B3B" w:rsidR="00292FD7" w:rsidRPr="00315FA4" w:rsidRDefault="00292FD7" w:rsidP="00292FD7">
      <w:pPr>
        <w:autoSpaceDE w:val="0"/>
        <w:autoSpaceDN w:val="0"/>
        <w:bidi w:val="0"/>
        <w:adjustRightInd w:val="0"/>
        <w:spacing w:after="0"/>
        <w:ind w:left="720" w:firstLine="720"/>
        <w:rPr>
          <w:rFonts w:ascii="Consolas" w:eastAsiaTheme="minorHAnsi" w:hAnsi="Consolas" w:cs="Consolas"/>
          <w:color w:val="000000"/>
          <w:highlight w:val="white"/>
        </w:rPr>
      </w:pPr>
      <w:r w:rsidRPr="00315FA4">
        <w:rPr>
          <w:rFonts w:ascii="Consolas" w:eastAsiaTheme="minorHAnsi" w:hAnsi="Consolas"/>
          <w:color w:val="008000"/>
          <w:highlight w:val="white"/>
        </w:rPr>
        <w:t xml:space="preserve">  </w:t>
      </w:r>
    </w:p>
    <w:p w14:paraId="4C58A575" w14:textId="77777777" w:rsidR="00292FD7" w:rsidRPr="00315FA4" w:rsidRDefault="00292FD7" w:rsidP="00292FD7">
      <w:pPr>
        <w:autoSpaceDE w:val="0"/>
        <w:autoSpaceDN w:val="0"/>
        <w:bidi w:val="0"/>
        <w:adjustRightInd w:val="0"/>
        <w:spacing w:after="0"/>
        <w:rPr>
          <w:rFonts w:ascii="Consolas" w:eastAsiaTheme="minorHAnsi" w:hAnsi="Consolas" w:cs="Consolas"/>
          <w:color w:val="000000"/>
          <w:highlight w:val="white"/>
        </w:rPr>
      </w:pPr>
      <w:r w:rsidRPr="00315FA4">
        <w:rPr>
          <w:rFonts w:ascii="Consolas" w:eastAsiaTheme="minorHAnsi" w:hAnsi="Consolas" w:cs="Consolas"/>
          <w:color w:val="000000"/>
          <w:highlight w:val="white"/>
        </w:rPr>
        <w:tab/>
      </w:r>
      <w:r w:rsidRPr="00315FA4">
        <w:rPr>
          <w:rFonts w:ascii="Consolas" w:eastAsiaTheme="minorHAnsi" w:hAnsi="Consolas" w:cs="Consolas"/>
          <w:color w:val="000000"/>
          <w:highlight w:val="white"/>
        </w:rPr>
        <w:tab/>
      </w:r>
      <w:r w:rsidRPr="00315FA4">
        <w:rPr>
          <w:rFonts w:ascii="Consolas" w:eastAsiaTheme="minorHAnsi" w:hAnsi="Consolas" w:cs="Consolas"/>
          <w:color w:val="000000"/>
          <w:highlight w:val="white"/>
        </w:rPr>
        <w:tab/>
      </w:r>
      <w:r w:rsidRPr="00315FA4">
        <w:rPr>
          <w:rFonts w:ascii="Consolas" w:eastAsiaTheme="minorHAnsi" w:hAnsi="Consolas" w:cs="Consolas"/>
          <w:color w:val="76923C" w:themeColor="accent3" w:themeShade="BF"/>
          <w:highlight w:val="white"/>
        </w:rPr>
        <w:t xml:space="preserve">________________  </w:t>
      </w:r>
    </w:p>
    <w:p w14:paraId="7FD06A44" w14:textId="77777777" w:rsidR="00292FD7" w:rsidRPr="00315FA4" w:rsidRDefault="00292FD7" w:rsidP="00292FD7">
      <w:pPr>
        <w:autoSpaceDE w:val="0"/>
        <w:autoSpaceDN w:val="0"/>
        <w:bidi w:val="0"/>
        <w:adjustRightInd w:val="0"/>
        <w:spacing w:after="0"/>
        <w:ind w:left="1440" w:firstLine="720"/>
        <w:rPr>
          <w:rFonts w:ascii="Consolas" w:eastAsiaTheme="minorHAnsi" w:hAnsi="Consolas" w:cs="Consolas"/>
          <w:color w:val="000000"/>
          <w:highlight w:val="white"/>
        </w:rPr>
      </w:pPr>
      <w:proofErr w:type="spellStart"/>
      <w:r w:rsidRPr="00315FA4">
        <w:rPr>
          <w:rFonts w:ascii="Consolas" w:eastAsiaTheme="minorHAnsi" w:hAnsi="Consolas" w:cs="Consolas"/>
          <w:color w:val="000000"/>
          <w:highlight w:val="white"/>
        </w:rPr>
        <w:t>cout</w:t>
      </w:r>
      <w:proofErr w:type="spellEnd"/>
      <w:r w:rsidRPr="00315FA4">
        <w:rPr>
          <w:rFonts w:ascii="Consolas" w:eastAsiaTheme="minorHAnsi" w:hAnsi="Consolas" w:cs="Consolas"/>
          <w:color w:val="000000"/>
          <w:highlight w:val="white"/>
        </w:rPr>
        <w:t>&lt;&lt;</w:t>
      </w:r>
      <w:proofErr w:type="spellStart"/>
      <w:proofErr w:type="gramStart"/>
      <w:r w:rsidRPr="00315FA4">
        <w:rPr>
          <w:rFonts w:ascii="Consolas" w:eastAsiaTheme="minorHAnsi" w:hAnsi="Consolas" w:cs="Consolas"/>
          <w:color w:val="000000"/>
          <w:highlight w:val="white"/>
        </w:rPr>
        <w:t>endl</w:t>
      </w:r>
      <w:proofErr w:type="spellEnd"/>
      <w:r w:rsidRPr="00315FA4">
        <w:rPr>
          <w:rFonts w:ascii="Consolas" w:eastAsiaTheme="minorHAnsi" w:hAnsi="Consolas" w:cs="Consolas"/>
          <w:color w:val="000000"/>
          <w:highlight w:val="white"/>
        </w:rPr>
        <w:t>;</w:t>
      </w:r>
      <w:proofErr w:type="gramEnd"/>
    </w:p>
    <w:p w14:paraId="7989C110" w14:textId="77777777" w:rsidR="00292FD7" w:rsidRPr="00315FA4" w:rsidRDefault="00292FD7" w:rsidP="00292FD7">
      <w:pPr>
        <w:autoSpaceDE w:val="0"/>
        <w:autoSpaceDN w:val="0"/>
        <w:bidi w:val="0"/>
        <w:adjustRightInd w:val="0"/>
        <w:spacing w:after="0"/>
        <w:rPr>
          <w:rFonts w:ascii="Consolas" w:eastAsiaTheme="minorHAnsi" w:hAnsi="Consolas" w:cs="Consolas"/>
          <w:color w:val="000000"/>
          <w:highlight w:val="white"/>
        </w:rPr>
      </w:pPr>
      <w:r w:rsidRPr="00315FA4">
        <w:rPr>
          <w:rFonts w:ascii="Consolas" w:eastAsiaTheme="minorHAnsi" w:hAnsi="Consolas" w:cs="Consolas"/>
          <w:color w:val="000000"/>
          <w:highlight w:val="white"/>
        </w:rPr>
        <w:tab/>
      </w:r>
      <w:r w:rsidRPr="00315FA4">
        <w:rPr>
          <w:rFonts w:ascii="Consolas" w:eastAsiaTheme="minorHAnsi" w:hAnsi="Consolas" w:cs="Consolas"/>
          <w:color w:val="000000"/>
          <w:highlight w:val="white"/>
        </w:rPr>
        <w:tab/>
      </w:r>
      <w:r w:rsidRPr="00315FA4">
        <w:rPr>
          <w:rFonts w:ascii="Consolas" w:eastAsiaTheme="minorHAnsi" w:hAnsi="Consolas" w:cs="Consolas"/>
          <w:color w:val="000000"/>
          <w:highlight w:val="white"/>
        </w:rPr>
        <w:tab/>
      </w:r>
      <w:proofErr w:type="gramStart"/>
      <w:r w:rsidRPr="00315FA4">
        <w:rPr>
          <w:rFonts w:ascii="Consolas" w:eastAsiaTheme="minorHAnsi" w:hAnsi="Consolas" w:cs="Consolas"/>
          <w:color w:val="0000FF"/>
          <w:highlight w:val="white"/>
        </w:rPr>
        <w:t>break</w:t>
      </w:r>
      <w:r w:rsidRPr="00315FA4">
        <w:rPr>
          <w:rFonts w:ascii="Consolas" w:eastAsiaTheme="minorHAnsi" w:hAnsi="Consolas" w:cs="Consolas"/>
          <w:color w:val="000000"/>
          <w:highlight w:val="white"/>
        </w:rPr>
        <w:t>;</w:t>
      </w:r>
      <w:proofErr w:type="gramEnd"/>
    </w:p>
    <w:p w14:paraId="34C08783" w14:textId="77777777" w:rsidR="00292FD7" w:rsidRPr="00315FA4" w:rsidRDefault="00292FD7" w:rsidP="00292FD7">
      <w:pPr>
        <w:autoSpaceDE w:val="0"/>
        <w:autoSpaceDN w:val="0"/>
        <w:bidi w:val="0"/>
        <w:adjustRightInd w:val="0"/>
        <w:spacing w:after="0"/>
        <w:rPr>
          <w:rFonts w:ascii="Consolas" w:eastAsiaTheme="minorHAnsi" w:hAnsi="Consolas"/>
          <w:color w:val="000000"/>
          <w:highlight w:val="white"/>
          <w:rtl/>
        </w:rPr>
      </w:pPr>
      <w:r w:rsidRPr="00315FA4">
        <w:rPr>
          <w:rFonts w:ascii="Consolas" w:eastAsiaTheme="minorHAnsi" w:hAnsi="Consolas" w:cs="Consolas"/>
          <w:color w:val="000000"/>
          <w:highlight w:val="white"/>
        </w:rPr>
        <w:tab/>
      </w:r>
      <w:r w:rsidRPr="00315FA4">
        <w:rPr>
          <w:rFonts w:ascii="Consolas" w:eastAsiaTheme="minorHAnsi" w:hAnsi="Consolas" w:cs="Consolas"/>
          <w:color w:val="000000"/>
          <w:highlight w:val="white"/>
        </w:rPr>
        <w:tab/>
      </w:r>
      <w:r w:rsidRPr="00315FA4">
        <w:rPr>
          <w:rFonts w:ascii="Consolas" w:eastAsiaTheme="minorHAnsi" w:hAnsi="Consolas" w:cs="Consolas"/>
          <w:color w:val="0000FF"/>
          <w:highlight w:val="white"/>
        </w:rPr>
        <w:t>case</w:t>
      </w:r>
      <w:r w:rsidRPr="00315FA4">
        <w:rPr>
          <w:rFonts w:ascii="Consolas" w:eastAsiaTheme="minorHAnsi" w:hAnsi="Consolas" w:cs="Consolas"/>
          <w:color w:val="000000"/>
          <w:highlight w:val="white"/>
        </w:rPr>
        <w:t xml:space="preserve"> </w:t>
      </w:r>
      <w:proofErr w:type="spellStart"/>
      <w:r w:rsidRPr="00315FA4">
        <w:rPr>
          <w:rFonts w:ascii="Consolas" w:eastAsiaTheme="minorHAnsi" w:hAnsi="Consolas" w:cs="Consolas"/>
          <w:color w:val="2F4F4F"/>
          <w:highlight w:val="white"/>
        </w:rPr>
        <w:t>over</w:t>
      </w:r>
      <w:r>
        <w:rPr>
          <w:rFonts w:ascii="Consolas" w:eastAsiaTheme="minorHAnsi" w:hAnsi="Consolas" w:cs="Consolas" w:hint="cs"/>
          <w:color w:val="2F4F4F"/>
          <w:highlight w:val="white"/>
        </w:rPr>
        <w:t>S</w:t>
      </w:r>
      <w:r>
        <w:rPr>
          <w:rFonts w:ascii="Consolas" w:eastAsiaTheme="minorHAnsi" w:hAnsi="Consolas" w:cs="Arial"/>
          <w:color w:val="2F4F4F"/>
          <w:highlight w:val="white"/>
        </w:rPr>
        <w:t>oldier</w:t>
      </w:r>
      <w:proofErr w:type="spellEnd"/>
      <w:r w:rsidRPr="00315FA4">
        <w:rPr>
          <w:rFonts w:ascii="Consolas" w:eastAsiaTheme="minorHAnsi" w:hAnsi="Consolas" w:cs="Consolas"/>
          <w:color w:val="000000"/>
          <w:highlight w:val="white"/>
        </w:rPr>
        <w:t>:</w:t>
      </w:r>
      <w:r w:rsidRPr="00315FA4">
        <w:rPr>
          <w:rFonts w:ascii="Consolas" w:eastAsiaTheme="minorHAnsi" w:hAnsi="Consolas" w:cs="Consolas"/>
          <w:color w:val="000000"/>
          <w:highlight w:val="white"/>
        </w:rPr>
        <w:tab/>
      </w:r>
      <w:r w:rsidRPr="00315FA4">
        <w:rPr>
          <w:rFonts w:ascii="Consolas" w:eastAsiaTheme="minorHAnsi" w:hAnsi="Consolas" w:cs="Consolas"/>
          <w:color w:val="000000"/>
          <w:highlight w:val="white"/>
        </w:rPr>
        <w:tab/>
      </w:r>
    </w:p>
    <w:p w14:paraId="591B7A70" w14:textId="03E5D14F" w:rsidR="00292FD7" w:rsidRPr="00315FA4" w:rsidRDefault="00292FD7" w:rsidP="00292FD7">
      <w:pPr>
        <w:autoSpaceDE w:val="0"/>
        <w:autoSpaceDN w:val="0"/>
        <w:bidi w:val="0"/>
        <w:adjustRightInd w:val="0"/>
        <w:spacing w:after="0"/>
        <w:rPr>
          <w:rFonts w:ascii="Consolas" w:eastAsiaTheme="minorHAnsi" w:hAnsi="Consolas" w:cs="Consolas"/>
          <w:color w:val="000000"/>
          <w:highlight w:val="white"/>
        </w:rPr>
      </w:pPr>
      <w:r w:rsidRPr="00315FA4">
        <w:rPr>
          <w:rFonts w:ascii="Consolas" w:eastAsiaTheme="minorHAnsi" w:hAnsi="Consolas" w:cs="Consolas"/>
          <w:color w:val="000000"/>
          <w:highlight w:val="white"/>
        </w:rPr>
        <w:tab/>
      </w:r>
      <w:r w:rsidRPr="00315FA4">
        <w:rPr>
          <w:rFonts w:ascii="Consolas" w:eastAsiaTheme="minorHAnsi" w:hAnsi="Consolas" w:cs="Consolas"/>
          <w:color w:val="000000"/>
          <w:highlight w:val="white"/>
        </w:rPr>
        <w:tab/>
      </w:r>
      <w:r w:rsidRPr="00315FA4">
        <w:rPr>
          <w:rFonts w:ascii="Consolas" w:eastAsiaTheme="minorHAnsi" w:hAnsi="Consolas" w:cs="Consolas"/>
          <w:color w:val="000000"/>
          <w:highlight w:val="white"/>
        </w:rPr>
        <w:tab/>
      </w:r>
      <w:proofErr w:type="gramStart"/>
      <w:r w:rsidRPr="00315FA4">
        <w:rPr>
          <w:rFonts w:ascii="Consolas" w:eastAsiaTheme="minorHAnsi" w:hAnsi="Consolas" w:cs="Consolas"/>
          <w:color w:val="0000FF"/>
          <w:highlight w:val="white"/>
        </w:rPr>
        <w:t>if</w:t>
      </w:r>
      <w:r w:rsidRPr="00315FA4">
        <w:rPr>
          <w:rFonts w:ascii="Consolas" w:eastAsiaTheme="minorHAnsi" w:hAnsi="Consolas" w:cs="Consolas"/>
          <w:color w:val="000000"/>
          <w:highlight w:val="white"/>
        </w:rPr>
        <w:t xml:space="preserve">( </w:t>
      </w:r>
      <w:r w:rsidRPr="00315FA4">
        <w:rPr>
          <w:rFonts w:ascii="Consolas" w:eastAsiaTheme="minorHAnsi" w:hAnsi="Consolas" w:cs="Consolas"/>
          <w:color w:val="76923C" w:themeColor="accent3" w:themeShade="BF"/>
          <w:highlight w:val="white"/>
        </w:rPr>
        <w:t>_</w:t>
      </w:r>
      <w:proofErr w:type="gramEnd"/>
      <w:r w:rsidRPr="00315FA4">
        <w:rPr>
          <w:rFonts w:ascii="Consolas" w:eastAsiaTheme="minorHAnsi" w:hAnsi="Consolas" w:cs="Consolas"/>
          <w:color w:val="76923C" w:themeColor="accent3" w:themeShade="BF"/>
          <w:highlight w:val="white"/>
        </w:rPr>
        <w:t>_____________</w:t>
      </w:r>
      <w:r w:rsidRPr="00315FA4">
        <w:rPr>
          <w:rFonts w:ascii="Consolas" w:eastAsiaTheme="minorHAnsi" w:hAnsi="Consolas" w:cs="Consolas"/>
          <w:color w:val="000000"/>
          <w:highlight w:val="white"/>
        </w:rPr>
        <w:t xml:space="preserve"> ) </w:t>
      </w:r>
    </w:p>
    <w:p w14:paraId="0E351054" w14:textId="77777777" w:rsidR="00292FD7" w:rsidRPr="00315FA4" w:rsidRDefault="00292FD7" w:rsidP="00292FD7">
      <w:pPr>
        <w:autoSpaceDE w:val="0"/>
        <w:autoSpaceDN w:val="0"/>
        <w:bidi w:val="0"/>
        <w:adjustRightInd w:val="0"/>
        <w:spacing w:after="0"/>
        <w:rPr>
          <w:rFonts w:ascii="Consolas" w:eastAsiaTheme="minorHAnsi" w:hAnsi="Consolas" w:cs="Consolas"/>
          <w:color w:val="000000"/>
          <w:highlight w:val="white"/>
        </w:rPr>
      </w:pPr>
      <w:r w:rsidRPr="00315FA4">
        <w:rPr>
          <w:rFonts w:ascii="Consolas" w:eastAsiaTheme="minorHAnsi" w:hAnsi="Consolas" w:cs="Consolas"/>
          <w:color w:val="000000"/>
          <w:highlight w:val="white"/>
        </w:rPr>
        <w:tab/>
      </w:r>
      <w:r w:rsidRPr="00315FA4">
        <w:rPr>
          <w:rFonts w:ascii="Consolas" w:eastAsiaTheme="minorHAnsi" w:hAnsi="Consolas" w:cs="Consolas"/>
          <w:color w:val="000000"/>
          <w:highlight w:val="white"/>
        </w:rPr>
        <w:tab/>
      </w:r>
      <w:r w:rsidRPr="00315FA4">
        <w:rPr>
          <w:rFonts w:ascii="Consolas" w:eastAsiaTheme="minorHAnsi" w:hAnsi="Consolas" w:cs="Consolas"/>
          <w:color w:val="000000"/>
          <w:highlight w:val="white"/>
        </w:rPr>
        <w:tab/>
      </w:r>
      <w:r w:rsidRPr="00315FA4">
        <w:rPr>
          <w:rFonts w:ascii="Consolas" w:eastAsiaTheme="minorHAnsi" w:hAnsi="Consolas" w:cs="Consolas"/>
          <w:color w:val="000000"/>
          <w:highlight w:val="white"/>
        </w:rPr>
        <w:tab/>
      </w:r>
      <w:proofErr w:type="spellStart"/>
      <w:r w:rsidRPr="00315FA4">
        <w:rPr>
          <w:rFonts w:ascii="Consolas" w:eastAsiaTheme="minorHAnsi" w:hAnsi="Consolas" w:cs="Consolas"/>
          <w:color w:val="000000"/>
          <w:highlight w:val="white"/>
        </w:rPr>
        <w:t>cout</w:t>
      </w:r>
      <w:proofErr w:type="spellEnd"/>
      <w:r w:rsidRPr="00315FA4">
        <w:rPr>
          <w:rFonts w:ascii="Consolas" w:eastAsiaTheme="minorHAnsi" w:hAnsi="Consolas" w:cs="Consolas"/>
          <w:color w:val="000000"/>
          <w:highlight w:val="white"/>
        </w:rPr>
        <w:t>&lt;&lt;</w:t>
      </w:r>
      <w:r w:rsidRPr="00315FA4">
        <w:rPr>
          <w:rFonts w:ascii="Consolas" w:eastAsiaTheme="minorHAnsi" w:hAnsi="Consolas" w:cs="Consolas"/>
          <w:color w:val="A31515"/>
          <w:highlight w:val="white"/>
        </w:rPr>
        <w:t>"there is a s</w:t>
      </w:r>
      <w:r>
        <w:rPr>
          <w:rFonts w:ascii="Consolas" w:eastAsiaTheme="minorHAnsi" w:hAnsi="Consolas" w:cs="Consolas"/>
          <w:color w:val="A31515"/>
          <w:highlight w:val="white"/>
        </w:rPr>
        <w:t>oldier</w:t>
      </w:r>
      <w:r w:rsidRPr="00315FA4">
        <w:rPr>
          <w:rFonts w:ascii="Consolas" w:eastAsiaTheme="minorHAnsi" w:hAnsi="Consolas" w:cs="Consolas"/>
          <w:color w:val="A31515"/>
          <w:highlight w:val="white"/>
        </w:rPr>
        <w:t xml:space="preserve"> that takes more than 15 </w:t>
      </w:r>
      <w:r>
        <w:rPr>
          <w:rFonts w:ascii="Consolas" w:eastAsiaTheme="minorHAnsi" w:hAnsi="Consolas" w:cs="Consolas"/>
          <w:color w:val="A31515"/>
          <w:highlight w:val="white"/>
        </w:rPr>
        <w:t>operations</w:t>
      </w:r>
      <w:r w:rsidRPr="00315FA4">
        <w:rPr>
          <w:rFonts w:ascii="Consolas" w:eastAsiaTheme="minorHAnsi" w:hAnsi="Consolas" w:cs="Consolas"/>
          <w:color w:val="A31515"/>
          <w:highlight w:val="white"/>
        </w:rPr>
        <w:t>\n</w:t>
      </w:r>
      <w:proofErr w:type="gramStart"/>
      <w:r w:rsidRPr="00315FA4">
        <w:rPr>
          <w:rFonts w:ascii="Consolas" w:eastAsiaTheme="minorHAnsi" w:hAnsi="Consolas" w:cs="Consolas"/>
          <w:color w:val="A31515"/>
          <w:highlight w:val="white"/>
        </w:rPr>
        <w:t>"</w:t>
      </w:r>
      <w:r w:rsidRPr="00315FA4">
        <w:rPr>
          <w:rFonts w:ascii="Consolas" w:eastAsiaTheme="minorHAnsi" w:hAnsi="Consolas" w:cs="Consolas"/>
          <w:color w:val="000000"/>
          <w:highlight w:val="white"/>
        </w:rPr>
        <w:t>;</w:t>
      </w:r>
      <w:proofErr w:type="gramEnd"/>
    </w:p>
    <w:p w14:paraId="24C020BD" w14:textId="77777777" w:rsidR="00292FD7" w:rsidRPr="00315FA4" w:rsidRDefault="00292FD7" w:rsidP="00292FD7">
      <w:pPr>
        <w:autoSpaceDE w:val="0"/>
        <w:autoSpaceDN w:val="0"/>
        <w:bidi w:val="0"/>
        <w:adjustRightInd w:val="0"/>
        <w:spacing w:after="0"/>
        <w:rPr>
          <w:rFonts w:ascii="Consolas" w:eastAsiaTheme="minorHAnsi" w:hAnsi="Consolas" w:cs="Consolas"/>
          <w:color w:val="000000"/>
          <w:highlight w:val="white"/>
        </w:rPr>
      </w:pPr>
      <w:r w:rsidRPr="00315FA4">
        <w:rPr>
          <w:rFonts w:ascii="Consolas" w:eastAsiaTheme="minorHAnsi" w:hAnsi="Consolas" w:cs="Consolas"/>
          <w:color w:val="000000"/>
          <w:highlight w:val="white"/>
        </w:rPr>
        <w:tab/>
      </w:r>
      <w:r w:rsidRPr="00315FA4">
        <w:rPr>
          <w:rFonts w:ascii="Consolas" w:eastAsiaTheme="minorHAnsi" w:hAnsi="Consolas" w:cs="Consolas"/>
          <w:color w:val="000000"/>
          <w:highlight w:val="white"/>
        </w:rPr>
        <w:tab/>
      </w:r>
      <w:r w:rsidRPr="00315FA4">
        <w:rPr>
          <w:rFonts w:ascii="Consolas" w:eastAsiaTheme="minorHAnsi" w:hAnsi="Consolas" w:cs="Consolas"/>
          <w:color w:val="000000"/>
          <w:highlight w:val="white"/>
        </w:rPr>
        <w:tab/>
      </w:r>
      <w:r w:rsidRPr="00315FA4">
        <w:rPr>
          <w:rFonts w:ascii="Consolas" w:eastAsiaTheme="minorHAnsi" w:hAnsi="Consolas" w:cs="Consolas"/>
          <w:color w:val="0000FF"/>
          <w:highlight w:val="white"/>
        </w:rPr>
        <w:t>else</w:t>
      </w:r>
      <w:r w:rsidRPr="00315FA4">
        <w:rPr>
          <w:rFonts w:ascii="Consolas" w:eastAsiaTheme="minorHAnsi" w:hAnsi="Consolas" w:cs="Consolas"/>
          <w:color w:val="000000"/>
          <w:highlight w:val="white"/>
        </w:rPr>
        <w:t xml:space="preserve"> </w:t>
      </w:r>
      <w:proofErr w:type="spellStart"/>
      <w:r w:rsidRPr="00315FA4">
        <w:rPr>
          <w:rFonts w:ascii="Consolas" w:eastAsiaTheme="minorHAnsi" w:hAnsi="Consolas" w:cs="Consolas"/>
          <w:color w:val="000000"/>
          <w:highlight w:val="white"/>
        </w:rPr>
        <w:t>cout</w:t>
      </w:r>
      <w:proofErr w:type="spellEnd"/>
      <w:r w:rsidRPr="00315FA4">
        <w:rPr>
          <w:rFonts w:ascii="Consolas" w:eastAsiaTheme="minorHAnsi" w:hAnsi="Consolas" w:cs="Consolas"/>
          <w:color w:val="000000"/>
          <w:highlight w:val="white"/>
        </w:rPr>
        <w:t>&lt;&lt;</w:t>
      </w:r>
      <w:r w:rsidRPr="00315FA4">
        <w:rPr>
          <w:rFonts w:ascii="Consolas" w:eastAsiaTheme="minorHAnsi" w:hAnsi="Consolas" w:cs="Consolas"/>
          <w:color w:val="A31515"/>
          <w:highlight w:val="white"/>
        </w:rPr>
        <w:t xml:space="preserve">"no </w:t>
      </w:r>
      <w:r>
        <w:rPr>
          <w:rFonts w:ascii="Consolas" w:eastAsiaTheme="minorHAnsi" w:hAnsi="Consolas" w:cs="Consolas"/>
          <w:color w:val="A31515"/>
          <w:highlight w:val="white"/>
        </w:rPr>
        <w:t>soldier</w:t>
      </w:r>
      <w:r w:rsidRPr="00315FA4">
        <w:rPr>
          <w:rFonts w:ascii="Consolas" w:eastAsiaTheme="minorHAnsi" w:hAnsi="Consolas" w:cs="Consolas"/>
          <w:color w:val="A31515"/>
          <w:highlight w:val="white"/>
        </w:rPr>
        <w:t xml:space="preserve"> takes more than 15 </w:t>
      </w:r>
      <w:r>
        <w:rPr>
          <w:rFonts w:ascii="Consolas" w:eastAsiaTheme="minorHAnsi" w:hAnsi="Consolas" w:cs="Consolas"/>
          <w:color w:val="A31515"/>
          <w:highlight w:val="white"/>
        </w:rPr>
        <w:t>operations</w:t>
      </w:r>
      <w:r w:rsidRPr="00315FA4">
        <w:rPr>
          <w:rFonts w:ascii="Consolas" w:eastAsiaTheme="minorHAnsi" w:hAnsi="Consolas" w:cs="Consolas"/>
          <w:color w:val="A31515"/>
          <w:highlight w:val="white"/>
        </w:rPr>
        <w:t>\n</w:t>
      </w:r>
      <w:proofErr w:type="gramStart"/>
      <w:r w:rsidRPr="00315FA4">
        <w:rPr>
          <w:rFonts w:ascii="Consolas" w:eastAsiaTheme="minorHAnsi" w:hAnsi="Consolas" w:cs="Consolas"/>
          <w:color w:val="A31515"/>
          <w:highlight w:val="white"/>
        </w:rPr>
        <w:t>"</w:t>
      </w:r>
      <w:r w:rsidRPr="00315FA4">
        <w:rPr>
          <w:rFonts w:ascii="Consolas" w:eastAsiaTheme="minorHAnsi" w:hAnsi="Consolas" w:cs="Consolas"/>
          <w:color w:val="000000"/>
          <w:highlight w:val="white"/>
        </w:rPr>
        <w:t>;</w:t>
      </w:r>
      <w:proofErr w:type="gramEnd"/>
      <w:r w:rsidRPr="00315FA4">
        <w:rPr>
          <w:rFonts w:ascii="Consolas" w:eastAsiaTheme="minorHAnsi" w:hAnsi="Consolas" w:cs="Consolas"/>
          <w:color w:val="000000"/>
          <w:highlight w:val="white"/>
        </w:rPr>
        <w:tab/>
      </w:r>
    </w:p>
    <w:p w14:paraId="79B4AB4E" w14:textId="77777777" w:rsidR="00292FD7" w:rsidRPr="00315FA4" w:rsidRDefault="00292FD7" w:rsidP="00292FD7">
      <w:pPr>
        <w:autoSpaceDE w:val="0"/>
        <w:autoSpaceDN w:val="0"/>
        <w:bidi w:val="0"/>
        <w:adjustRightInd w:val="0"/>
        <w:spacing w:after="0"/>
        <w:rPr>
          <w:rFonts w:ascii="Consolas" w:eastAsiaTheme="minorHAnsi" w:hAnsi="Consolas" w:cs="Consolas"/>
          <w:color w:val="000000"/>
          <w:highlight w:val="white"/>
        </w:rPr>
      </w:pPr>
      <w:r w:rsidRPr="00315FA4">
        <w:rPr>
          <w:rFonts w:ascii="Consolas" w:eastAsiaTheme="minorHAnsi" w:hAnsi="Consolas" w:cs="Consolas"/>
          <w:color w:val="000000"/>
          <w:highlight w:val="white"/>
        </w:rPr>
        <w:tab/>
      </w:r>
      <w:r w:rsidRPr="00315FA4">
        <w:rPr>
          <w:rFonts w:ascii="Consolas" w:eastAsiaTheme="minorHAnsi" w:hAnsi="Consolas" w:cs="Consolas"/>
          <w:color w:val="000000"/>
          <w:highlight w:val="white"/>
        </w:rPr>
        <w:tab/>
      </w:r>
      <w:r w:rsidRPr="00315FA4">
        <w:rPr>
          <w:rFonts w:ascii="Consolas" w:eastAsiaTheme="minorHAnsi" w:hAnsi="Consolas" w:cs="Consolas"/>
          <w:color w:val="000000"/>
          <w:highlight w:val="white"/>
        </w:rPr>
        <w:tab/>
      </w:r>
      <w:proofErr w:type="gramStart"/>
      <w:r w:rsidRPr="00315FA4">
        <w:rPr>
          <w:rFonts w:ascii="Consolas" w:eastAsiaTheme="minorHAnsi" w:hAnsi="Consolas" w:cs="Consolas"/>
          <w:color w:val="0000FF"/>
          <w:highlight w:val="white"/>
        </w:rPr>
        <w:t>break</w:t>
      </w:r>
      <w:r w:rsidRPr="00315FA4">
        <w:rPr>
          <w:rFonts w:ascii="Consolas" w:eastAsiaTheme="minorHAnsi" w:hAnsi="Consolas" w:cs="Consolas"/>
          <w:color w:val="000000"/>
          <w:highlight w:val="white"/>
        </w:rPr>
        <w:t>;</w:t>
      </w:r>
      <w:proofErr w:type="gramEnd"/>
    </w:p>
    <w:p w14:paraId="231CB577" w14:textId="77777777" w:rsidR="00292FD7" w:rsidRPr="00315FA4" w:rsidRDefault="00292FD7" w:rsidP="00292FD7">
      <w:pPr>
        <w:autoSpaceDE w:val="0"/>
        <w:autoSpaceDN w:val="0"/>
        <w:bidi w:val="0"/>
        <w:adjustRightInd w:val="0"/>
        <w:spacing w:after="0"/>
        <w:ind w:left="720" w:firstLine="720"/>
        <w:rPr>
          <w:rFonts w:ascii="Consolas" w:eastAsiaTheme="minorHAnsi" w:hAnsi="Consolas"/>
          <w:color w:val="008000"/>
          <w:highlight w:val="white"/>
        </w:rPr>
      </w:pPr>
      <w:r w:rsidRPr="00315FA4">
        <w:rPr>
          <w:rFonts w:ascii="Consolas" w:eastAsiaTheme="minorHAnsi" w:hAnsi="Consolas" w:cs="Consolas"/>
          <w:color w:val="0000FF"/>
          <w:highlight w:val="white"/>
        </w:rPr>
        <w:t>case</w:t>
      </w:r>
      <w:r w:rsidRPr="00315FA4">
        <w:rPr>
          <w:rFonts w:ascii="Consolas" w:eastAsiaTheme="minorHAnsi" w:hAnsi="Consolas" w:cs="Consolas"/>
          <w:color w:val="000000"/>
          <w:highlight w:val="white"/>
        </w:rPr>
        <w:t xml:space="preserve"> </w:t>
      </w:r>
      <w:proofErr w:type="spellStart"/>
      <w:r w:rsidRPr="00315FA4">
        <w:rPr>
          <w:rFonts w:asciiTheme="minorBidi" w:eastAsiaTheme="minorHAnsi" w:hAnsiTheme="minorBidi"/>
          <w:color w:val="2F4F4F"/>
          <w:highlight w:val="white"/>
        </w:rPr>
        <w:t>remove</w:t>
      </w:r>
      <w:r>
        <w:rPr>
          <w:rFonts w:asciiTheme="minorBidi" w:eastAsiaTheme="minorHAnsi" w:hAnsiTheme="minorBidi" w:hint="cs"/>
          <w:color w:val="2F4F4F"/>
          <w:highlight w:val="white"/>
        </w:rPr>
        <w:t>O</w:t>
      </w:r>
      <w:r>
        <w:rPr>
          <w:rFonts w:asciiTheme="minorBidi" w:eastAsiaTheme="minorHAnsi" w:hAnsiTheme="minorBidi"/>
          <w:color w:val="2F4F4F"/>
          <w:highlight w:val="white"/>
        </w:rPr>
        <w:t>fficer</w:t>
      </w:r>
      <w:proofErr w:type="spellEnd"/>
      <w:r w:rsidRPr="00315FA4">
        <w:rPr>
          <w:rFonts w:ascii="Consolas" w:eastAsiaTheme="minorHAnsi" w:hAnsi="Consolas" w:cs="Consolas"/>
          <w:color w:val="000000"/>
          <w:highlight w:val="white"/>
        </w:rPr>
        <w:t>:</w:t>
      </w:r>
      <w:r w:rsidRPr="00315FA4">
        <w:rPr>
          <w:rFonts w:ascii="Consolas" w:eastAsiaTheme="minorHAnsi" w:hAnsi="Consolas" w:cs="Consolas"/>
          <w:color w:val="000000"/>
          <w:highlight w:val="white"/>
        </w:rPr>
        <w:tab/>
      </w:r>
    </w:p>
    <w:p w14:paraId="4EED5025" w14:textId="77777777" w:rsidR="00292FD7" w:rsidRPr="00315FA4" w:rsidRDefault="00292FD7" w:rsidP="00292FD7">
      <w:pPr>
        <w:autoSpaceDE w:val="0"/>
        <w:autoSpaceDN w:val="0"/>
        <w:bidi w:val="0"/>
        <w:adjustRightInd w:val="0"/>
        <w:spacing w:after="0"/>
        <w:ind w:left="720" w:firstLine="720"/>
        <w:rPr>
          <w:rFonts w:ascii="Consolas" w:eastAsiaTheme="minorHAnsi" w:hAnsi="Consolas"/>
          <w:color w:val="008000"/>
          <w:highlight w:val="white"/>
        </w:rPr>
      </w:pPr>
      <w:r w:rsidRPr="00315FA4">
        <w:rPr>
          <w:rFonts w:ascii="Consolas" w:eastAsiaTheme="minorHAnsi" w:hAnsi="Consolas" w:cs="Consolas"/>
          <w:color w:val="76923C" w:themeColor="accent3" w:themeShade="BF"/>
          <w:highlight w:val="white"/>
        </w:rPr>
        <w:t>________________</w:t>
      </w:r>
    </w:p>
    <w:p w14:paraId="01287CA1" w14:textId="3E62A1BD" w:rsidR="00292FD7" w:rsidRPr="00315FA4" w:rsidRDefault="00292FD7" w:rsidP="00292FD7">
      <w:pPr>
        <w:autoSpaceDE w:val="0"/>
        <w:autoSpaceDN w:val="0"/>
        <w:bidi w:val="0"/>
        <w:adjustRightInd w:val="0"/>
        <w:spacing w:after="0"/>
        <w:ind w:left="720" w:firstLine="720"/>
        <w:rPr>
          <w:rFonts w:ascii="Consolas" w:eastAsiaTheme="minorHAnsi" w:hAnsi="Consolas" w:cs="Consolas"/>
          <w:color w:val="000000"/>
          <w:highlight w:val="white"/>
          <w:rtl/>
        </w:rPr>
      </w:pPr>
      <w:r w:rsidRPr="00315FA4">
        <w:rPr>
          <w:rFonts w:ascii="Consolas" w:eastAsiaTheme="minorHAnsi" w:hAnsi="Consolas" w:cs="Consolas"/>
          <w:color w:val="76923C" w:themeColor="accent3" w:themeShade="BF"/>
          <w:highlight w:val="white"/>
        </w:rPr>
        <w:t>________________</w:t>
      </w:r>
      <w:r w:rsidRPr="00315FA4">
        <w:rPr>
          <w:rFonts w:ascii="Consolas" w:eastAsiaTheme="minorHAnsi" w:hAnsi="Consolas"/>
          <w:color w:val="008000"/>
          <w:highlight w:val="white"/>
        </w:rPr>
        <w:t xml:space="preserve"> //</w:t>
      </w:r>
      <w:r w:rsidR="00F27904">
        <w:rPr>
          <w:rFonts w:ascii="Consolas" w:eastAsiaTheme="minorHAnsi" w:hAnsi="Consolas"/>
          <w:color w:val="008000"/>
          <w:highlight w:val="white"/>
        </w:rPr>
        <w:t>print list after removals</w:t>
      </w:r>
    </w:p>
    <w:p w14:paraId="0941D028" w14:textId="77777777" w:rsidR="00292FD7" w:rsidRPr="00315FA4" w:rsidRDefault="00292FD7" w:rsidP="00292FD7">
      <w:pPr>
        <w:autoSpaceDE w:val="0"/>
        <w:autoSpaceDN w:val="0"/>
        <w:bidi w:val="0"/>
        <w:adjustRightInd w:val="0"/>
        <w:spacing w:after="0"/>
        <w:rPr>
          <w:rFonts w:ascii="Consolas" w:eastAsiaTheme="minorHAnsi" w:hAnsi="Consolas" w:cs="Consolas"/>
          <w:color w:val="000000"/>
          <w:highlight w:val="white"/>
        </w:rPr>
      </w:pPr>
      <w:r w:rsidRPr="00315FA4">
        <w:rPr>
          <w:rFonts w:ascii="Consolas" w:eastAsiaTheme="minorHAnsi" w:hAnsi="Consolas" w:cs="Consolas"/>
          <w:color w:val="000000"/>
          <w:highlight w:val="white"/>
        </w:rPr>
        <w:tab/>
      </w:r>
      <w:r w:rsidRPr="00315FA4">
        <w:rPr>
          <w:rFonts w:ascii="Consolas" w:eastAsiaTheme="minorHAnsi" w:hAnsi="Consolas" w:cs="Consolas"/>
          <w:color w:val="000000"/>
          <w:highlight w:val="white"/>
        </w:rPr>
        <w:tab/>
      </w:r>
      <w:r w:rsidRPr="00315FA4">
        <w:rPr>
          <w:rFonts w:ascii="Consolas" w:eastAsiaTheme="minorHAnsi" w:hAnsi="Consolas" w:cs="Consolas"/>
          <w:color w:val="000000"/>
          <w:highlight w:val="white"/>
        </w:rPr>
        <w:tab/>
      </w:r>
      <w:proofErr w:type="gramStart"/>
      <w:r w:rsidRPr="00315FA4">
        <w:rPr>
          <w:rFonts w:ascii="Consolas" w:eastAsiaTheme="minorHAnsi" w:hAnsi="Consolas" w:cs="Consolas"/>
          <w:color w:val="0000FF"/>
          <w:highlight w:val="white"/>
        </w:rPr>
        <w:t>break</w:t>
      </w:r>
      <w:r w:rsidRPr="00315FA4">
        <w:rPr>
          <w:rFonts w:ascii="Consolas" w:eastAsiaTheme="minorHAnsi" w:hAnsi="Consolas" w:cs="Consolas"/>
          <w:color w:val="000000"/>
          <w:highlight w:val="white"/>
        </w:rPr>
        <w:t>;</w:t>
      </w:r>
      <w:proofErr w:type="gramEnd"/>
    </w:p>
    <w:p w14:paraId="3CDB53B1" w14:textId="77777777" w:rsidR="00292FD7" w:rsidRPr="00315FA4" w:rsidRDefault="00292FD7" w:rsidP="00292FD7">
      <w:pPr>
        <w:autoSpaceDE w:val="0"/>
        <w:autoSpaceDN w:val="0"/>
        <w:bidi w:val="0"/>
        <w:adjustRightInd w:val="0"/>
        <w:spacing w:after="0"/>
        <w:rPr>
          <w:rFonts w:ascii="Consolas" w:eastAsiaTheme="minorHAnsi" w:hAnsi="Consolas" w:cs="Consolas"/>
          <w:color w:val="000000"/>
          <w:highlight w:val="white"/>
        </w:rPr>
      </w:pPr>
      <w:r w:rsidRPr="00315FA4">
        <w:rPr>
          <w:rFonts w:ascii="Consolas" w:eastAsiaTheme="minorHAnsi" w:hAnsi="Consolas" w:cs="Consolas"/>
          <w:color w:val="000000"/>
          <w:highlight w:val="white"/>
        </w:rPr>
        <w:tab/>
      </w:r>
      <w:r w:rsidRPr="00315FA4">
        <w:rPr>
          <w:rFonts w:ascii="Consolas" w:eastAsiaTheme="minorHAnsi" w:hAnsi="Consolas" w:cs="Consolas"/>
          <w:color w:val="000000"/>
          <w:highlight w:val="white"/>
        </w:rPr>
        <w:tab/>
        <w:t>};</w:t>
      </w:r>
    </w:p>
    <w:p w14:paraId="45268561" w14:textId="77777777" w:rsidR="00292FD7" w:rsidRPr="00315FA4" w:rsidRDefault="00292FD7" w:rsidP="00292FD7">
      <w:pPr>
        <w:autoSpaceDE w:val="0"/>
        <w:autoSpaceDN w:val="0"/>
        <w:bidi w:val="0"/>
        <w:adjustRightInd w:val="0"/>
        <w:spacing w:after="0"/>
        <w:rPr>
          <w:rFonts w:ascii="Consolas" w:eastAsiaTheme="minorHAnsi" w:hAnsi="Consolas" w:cs="Consolas"/>
          <w:color w:val="000000"/>
          <w:highlight w:val="white"/>
        </w:rPr>
      </w:pPr>
      <w:r w:rsidRPr="00315FA4">
        <w:rPr>
          <w:rFonts w:ascii="Consolas" w:eastAsiaTheme="minorHAnsi" w:hAnsi="Consolas" w:cs="Consolas"/>
          <w:color w:val="000000"/>
          <w:highlight w:val="white"/>
        </w:rPr>
        <w:tab/>
      </w:r>
      <w:r w:rsidRPr="00315FA4">
        <w:rPr>
          <w:rFonts w:ascii="Consolas" w:eastAsiaTheme="minorHAnsi" w:hAnsi="Consolas" w:cs="Consolas"/>
          <w:color w:val="000000"/>
          <w:highlight w:val="white"/>
        </w:rPr>
        <w:tab/>
      </w:r>
      <w:proofErr w:type="spellStart"/>
      <w:r w:rsidRPr="00315FA4">
        <w:rPr>
          <w:rFonts w:ascii="Consolas" w:eastAsiaTheme="minorHAnsi" w:hAnsi="Consolas" w:cs="Consolas"/>
          <w:color w:val="000000"/>
          <w:highlight w:val="white"/>
        </w:rPr>
        <w:t>cout</w:t>
      </w:r>
      <w:proofErr w:type="spellEnd"/>
      <w:r w:rsidRPr="00315FA4">
        <w:rPr>
          <w:rFonts w:ascii="Consolas" w:eastAsiaTheme="minorHAnsi" w:hAnsi="Consolas" w:cs="Consolas"/>
          <w:color w:val="000000"/>
          <w:highlight w:val="white"/>
        </w:rPr>
        <w:t>&lt;&lt;</w:t>
      </w:r>
      <w:r w:rsidRPr="00315FA4">
        <w:rPr>
          <w:rFonts w:ascii="Consolas" w:eastAsiaTheme="minorHAnsi" w:hAnsi="Consolas" w:cs="Consolas"/>
          <w:color w:val="A31515"/>
          <w:highlight w:val="white"/>
        </w:rPr>
        <w:t>"enter 0-7\n</w:t>
      </w:r>
      <w:proofErr w:type="gramStart"/>
      <w:r w:rsidRPr="00315FA4">
        <w:rPr>
          <w:rFonts w:ascii="Consolas" w:eastAsiaTheme="minorHAnsi" w:hAnsi="Consolas" w:cs="Consolas"/>
          <w:color w:val="A31515"/>
          <w:highlight w:val="white"/>
        </w:rPr>
        <w:t>"</w:t>
      </w:r>
      <w:r w:rsidRPr="00315FA4">
        <w:rPr>
          <w:rFonts w:ascii="Consolas" w:eastAsiaTheme="minorHAnsi" w:hAnsi="Consolas" w:cs="Consolas"/>
          <w:color w:val="000000"/>
          <w:highlight w:val="white"/>
        </w:rPr>
        <w:t>;</w:t>
      </w:r>
      <w:proofErr w:type="gramEnd"/>
    </w:p>
    <w:p w14:paraId="71D7B4C0" w14:textId="77777777" w:rsidR="00292FD7" w:rsidRPr="00315FA4" w:rsidRDefault="00292FD7" w:rsidP="00292FD7">
      <w:pPr>
        <w:autoSpaceDE w:val="0"/>
        <w:autoSpaceDN w:val="0"/>
        <w:bidi w:val="0"/>
        <w:adjustRightInd w:val="0"/>
        <w:spacing w:after="0"/>
        <w:rPr>
          <w:rFonts w:ascii="Consolas" w:eastAsiaTheme="minorHAnsi" w:hAnsi="Consolas" w:cs="Consolas"/>
          <w:color w:val="000000"/>
          <w:highlight w:val="white"/>
        </w:rPr>
      </w:pPr>
      <w:r w:rsidRPr="00315FA4">
        <w:rPr>
          <w:rFonts w:ascii="Consolas" w:eastAsiaTheme="minorHAnsi" w:hAnsi="Consolas" w:cs="Consolas"/>
          <w:color w:val="000000"/>
          <w:highlight w:val="white"/>
        </w:rPr>
        <w:tab/>
      </w:r>
      <w:r w:rsidRPr="00315FA4">
        <w:rPr>
          <w:rFonts w:ascii="Consolas" w:eastAsiaTheme="minorHAnsi" w:hAnsi="Consolas" w:cs="Consolas"/>
          <w:color w:val="000000"/>
          <w:highlight w:val="white"/>
        </w:rPr>
        <w:tab/>
      </w:r>
      <w:proofErr w:type="spellStart"/>
      <w:r w:rsidRPr="00315FA4">
        <w:rPr>
          <w:rFonts w:ascii="Consolas" w:eastAsiaTheme="minorHAnsi" w:hAnsi="Consolas" w:cs="Consolas"/>
          <w:color w:val="000000"/>
          <w:highlight w:val="white"/>
        </w:rPr>
        <w:t>cin</w:t>
      </w:r>
      <w:proofErr w:type="spellEnd"/>
      <w:r w:rsidRPr="00315FA4">
        <w:rPr>
          <w:rFonts w:ascii="Consolas" w:eastAsiaTheme="minorHAnsi" w:hAnsi="Consolas" w:cs="Consolas"/>
          <w:color w:val="000000"/>
          <w:highlight w:val="white"/>
        </w:rPr>
        <w:t>&gt;&gt;</w:t>
      </w:r>
      <w:proofErr w:type="gramStart"/>
      <w:r w:rsidRPr="00315FA4">
        <w:rPr>
          <w:rFonts w:ascii="Consolas" w:eastAsiaTheme="minorHAnsi" w:hAnsi="Consolas" w:cs="Consolas"/>
          <w:color w:val="000000"/>
          <w:highlight w:val="white"/>
        </w:rPr>
        <w:t>op;</w:t>
      </w:r>
      <w:proofErr w:type="gramEnd"/>
    </w:p>
    <w:p w14:paraId="7B3E13C5" w14:textId="77777777" w:rsidR="00292FD7" w:rsidRPr="00315FA4" w:rsidRDefault="00292FD7" w:rsidP="00292FD7">
      <w:pPr>
        <w:autoSpaceDE w:val="0"/>
        <w:autoSpaceDN w:val="0"/>
        <w:bidi w:val="0"/>
        <w:adjustRightInd w:val="0"/>
        <w:spacing w:after="0"/>
        <w:rPr>
          <w:rFonts w:ascii="Consolas" w:eastAsiaTheme="minorHAnsi" w:hAnsi="Consolas" w:cs="Consolas"/>
          <w:color w:val="000000"/>
          <w:highlight w:val="white"/>
        </w:rPr>
      </w:pPr>
      <w:r w:rsidRPr="00315FA4">
        <w:rPr>
          <w:rFonts w:ascii="Consolas" w:eastAsiaTheme="minorHAnsi" w:hAnsi="Consolas" w:cs="Consolas"/>
          <w:color w:val="000000"/>
          <w:highlight w:val="white"/>
        </w:rPr>
        <w:tab/>
        <w:t>}</w:t>
      </w:r>
    </w:p>
    <w:p w14:paraId="17896DAC" w14:textId="77777777" w:rsidR="00292FD7" w:rsidRPr="00315FA4" w:rsidRDefault="00292FD7" w:rsidP="00292FD7">
      <w:pPr>
        <w:autoSpaceDE w:val="0"/>
        <w:autoSpaceDN w:val="0"/>
        <w:bidi w:val="0"/>
        <w:adjustRightInd w:val="0"/>
        <w:spacing w:after="0"/>
        <w:rPr>
          <w:rFonts w:ascii="Consolas" w:eastAsiaTheme="minorHAnsi" w:hAnsi="Consolas" w:cs="Consolas"/>
          <w:color w:val="000000"/>
          <w:highlight w:val="white"/>
        </w:rPr>
      </w:pPr>
      <w:r w:rsidRPr="00315FA4">
        <w:rPr>
          <w:rFonts w:ascii="Consolas" w:eastAsiaTheme="minorHAnsi" w:hAnsi="Consolas" w:cs="Consolas"/>
          <w:color w:val="000000"/>
          <w:highlight w:val="white"/>
        </w:rPr>
        <w:tab/>
      </w:r>
      <w:r w:rsidRPr="00315FA4">
        <w:rPr>
          <w:rFonts w:ascii="Consolas" w:eastAsiaTheme="minorHAnsi" w:hAnsi="Consolas" w:cs="Consolas"/>
          <w:color w:val="0000FF"/>
          <w:highlight w:val="white"/>
        </w:rPr>
        <w:t>return</w:t>
      </w:r>
      <w:r w:rsidRPr="00315FA4">
        <w:rPr>
          <w:rFonts w:ascii="Consolas" w:eastAsiaTheme="minorHAnsi" w:hAnsi="Consolas" w:cs="Consolas"/>
          <w:color w:val="000000"/>
          <w:highlight w:val="white"/>
        </w:rPr>
        <w:t xml:space="preserve"> </w:t>
      </w:r>
      <w:proofErr w:type="gramStart"/>
      <w:r w:rsidRPr="00315FA4">
        <w:rPr>
          <w:rFonts w:ascii="Consolas" w:eastAsiaTheme="minorHAnsi" w:hAnsi="Consolas" w:cs="Consolas"/>
          <w:color w:val="000000"/>
          <w:highlight w:val="white"/>
        </w:rPr>
        <w:t>0;</w:t>
      </w:r>
      <w:proofErr w:type="gramEnd"/>
    </w:p>
    <w:p w14:paraId="0E4111C4" w14:textId="77777777" w:rsidR="00292FD7" w:rsidRPr="00315FA4" w:rsidRDefault="00292FD7" w:rsidP="00292FD7">
      <w:pPr>
        <w:autoSpaceDE w:val="0"/>
        <w:autoSpaceDN w:val="0"/>
        <w:bidi w:val="0"/>
        <w:adjustRightInd w:val="0"/>
        <w:spacing w:after="0"/>
        <w:rPr>
          <w:rFonts w:cs="David"/>
        </w:rPr>
      </w:pPr>
      <w:r w:rsidRPr="00315FA4">
        <w:rPr>
          <w:rFonts w:ascii="Consolas" w:eastAsiaTheme="minorHAnsi" w:hAnsi="Consolas" w:cs="Consolas"/>
          <w:color w:val="000000"/>
          <w:highlight w:val="white"/>
        </w:rPr>
        <w:t>} }</w:t>
      </w:r>
    </w:p>
    <w:p w14:paraId="71533B1B" w14:textId="77777777" w:rsidR="00292FD7" w:rsidRDefault="00292FD7" w:rsidP="00292FD7">
      <w:pPr>
        <w:autoSpaceDE w:val="0"/>
        <w:autoSpaceDN w:val="0"/>
        <w:bidi w:val="0"/>
        <w:adjustRightInd w:val="0"/>
        <w:spacing w:line="360" w:lineRule="auto"/>
        <w:jc w:val="right"/>
        <w:rPr>
          <w:rFonts w:cs="David"/>
        </w:rPr>
      </w:pPr>
    </w:p>
    <w:p w14:paraId="514EB49B" w14:textId="77777777" w:rsidR="00F27904" w:rsidRDefault="00F27904">
      <w:pPr>
        <w:bidi w:val="0"/>
        <w:rPr>
          <w:rFonts w:asciiTheme="minorBidi" w:hAnsiTheme="minorBidi"/>
          <w:sz w:val="24"/>
          <w:szCs w:val="24"/>
        </w:rPr>
      </w:pPr>
      <w:r>
        <w:rPr>
          <w:rFonts w:asciiTheme="minorBidi" w:hAnsiTheme="minorBidi"/>
          <w:sz w:val="24"/>
          <w:szCs w:val="24"/>
        </w:rPr>
        <w:br w:type="page"/>
      </w:r>
    </w:p>
    <w:p w14:paraId="210F6FC6" w14:textId="47277F62" w:rsidR="00292FD7" w:rsidRPr="00166409" w:rsidRDefault="00F27904" w:rsidP="00F27904">
      <w:pPr>
        <w:autoSpaceDE w:val="0"/>
        <w:autoSpaceDN w:val="0"/>
        <w:bidi w:val="0"/>
        <w:adjustRightInd w:val="0"/>
        <w:spacing w:line="360" w:lineRule="auto"/>
        <w:rPr>
          <w:rFonts w:asciiTheme="minorBidi" w:hAnsiTheme="minorBidi"/>
          <w:rtl/>
        </w:rPr>
      </w:pPr>
      <w:r>
        <w:rPr>
          <w:rFonts w:asciiTheme="minorBidi" w:hAnsiTheme="minorBidi"/>
          <w:sz w:val="24"/>
          <w:szCs w:val="24"/>
        </w:rPr>
        <w:lastRenderedPageBreak/>
        <w:t>Example:</w:t>
      </w:r>
    </w:p>
    <w:p w14:paraId="683FC73C" w14:textId="77777777" w:rsidR="00292FD7" w:rsidRDefault="00292FD7" w:rsidP="00292FD7">
      <w:pPr>
        <w:autoSpaceDE w:val="0"/>
        <w:autoSpaceDN w:val="0"/>
        <w:bidi w:val="0"/>
        <w:adjustRightInd w:val="0"/>
        <w:spacing w:line="360" w:lineRule="auto"/>
        <w:jc w:val="right"/>
        <w:rPr>
          <w:rFonts w:cs="David"/>
          <w:sz w:val="24"/>
          <w:szCs w:val="24"/>
          <w:rtl/>
        </w:rPr>
      </w:pPr>
      <w:r>
        <w:rPr>
          <w:rFonts w:eastAsiaTheme="minorHAnsi" w:cs="Times New Roman"/>
          <w:noProof/>
          <w:sz w:val="24"/>
          <w:szCs w:val="24"/>
        </w:rPr>
        <mc:AlternateContent>
          <mc:Choice Requires="wps">
            <w:drawing>
              <wp:anchor distT="0" distB="0" distL="114300" distR="114300" simplePos="0" relativeHeight="251665408" behindDoc="0" locked="0" layoutInCell="1" allowOverlap="1" wp14:anchorId="7E4DBE25" wp14:editId="0784A009">
                <wp:simplePos x="0" y="0"/>
                <wp:positionH relativeFrom="column">
                  <wp:posOffset>-247650</wp:posOffset>
                </wp:positionH>
                <wp:positionV relativeFrom="paragraph">
                  <wp:posOffset>173989</wp:posOffset>
                </wp:positionV>
                <wp:extent cx="4829175" cy="6981825"/>
                <wp:effectExtent l="57150" t="38100" r="85725" b="104775"/>
                <wp:wrapNone/>
                <wp:docPr id="2" name="Rectangle 2"/>
                <wp:cNvGraphicFramePr/>
                <a:graphic xmlns:a="http://schemas.openxmlformats.org/drawingml/2006/main">
                  <a:graphicData uri="http://schemas.microsoft.com/office/word/2010/wordprocessingShape">
                    <wps:wsp>
                      <wps:cNvSpPr/>
                      <wps:spPr>
                        <a:xfrm>
                          <a:off x="0" y="0"/>
                          <a:ext cx="4829175" cy="6981825"/>
                        </a:xfrm>
                        <a:prstGeom prst="rect">
                          <a:avLst/>
                        </a:prstGeom>
                      </wps:spPr>
                      <wps:style>
                        <a:lnRef idx="1">
                          <a:schemeClr val="dk1"/>
                        </a:lnRef>
                        <a:fillRef idx="2">
                          <a:schemeClr val="dk1"/>
                        </a:fillRef>
                        <a:effectRef idx="1">
                          <a:schemeClr val="dk1"/>
                        </a:effectRef>
                        <a:fontRef idx="minor">
                          <a:schemeClr val="dk1"/>
                        </a:fontRef>
                      </wps:style>
                      <wps:txbx>
                        <w:txbxContent>
                          <w:p w14:paraId="67034674" w14:textId="77777777" w:rsidR="00292FD7" w:rsidDel="005E1EBB" w:rsidRDefault="00292FD7" w:rsidP="00292FD7">
                            <w:pPr>
                              <w:bidi w:val="0"/>
                              <w:rPr>
                                <w:del w:id="0" w:author="eitan marcus" w:date="2021-05-30T20:44:00Z"/>
                                <w:rFonts w:asciiTheme="minorBidi" w:hAnsiTheme="minorBidi"/>
                                <w:sz w:val="24"/>
                                <w:szCs w:val="24"/>
                                <w:highlight w:val="green"/>
                              </w:rPr>
                            </w:pPr>
                            <w:r w:rsidRPr="00166409">
                              <w:rPr>
                                <w:rFonts w:asciiTheme="minorBidi" w:hAnsiTheme="minorBidi"/>
                                <w:sz w:val="24"/>
                                <w:szCs w:val="24"/>
                                <w:highlight w:val="green"/>
                              </w:rPr>
                              <w:t>enter 0-7</w:t>
                            </w:r>
                          </w:p>
                          <w:p w14:paraId="03B2B4B3" w14:textId="77777777" w:rsidR="00292FD7" w:rsidRPr="00166409" w:rsidRDefault="00292FD7" w:rsidP="005E1EBB">
                            <w:pPr>
                              <w:bidi w:val="0"/>
                              <w:rPr>
                                <w:rFonts w:asciiTheme="minorBidi" w:hAnsiTheme="minorBidi"/>
                                <w:sz w:val="24"/>
                                <w:szCs w:val="24"/>
                                <w:highlight w:val="yellow"/>
                              </w:rPr>
                            </w:pPr>
                            <w:r w:rsidRPr="00166409">
                              <w:rPr>
                                <w:rFonts w:asciiTheme="minorBidi" w:hAnsiTheme="minorBidi"/>
                                <w:sz w:val="24"/>
                                <w:szCs w:val="24"/>
                                <w:highlight w:val="yellow"/>
                              </w:rPr>
                              <w:t>1</w:t>
                            </w:r>
                          </w:p>
                          <w:p w14:paraId="79CAE15C" w14:textId="77777777" w:rsidR="00292FD7" w:rsidRPr="00166409" w:rsidRDefault="00292FD7" w:rsidP="00292FD7">
                            <w:pPr>
                              <w:bidi w:val="0"/>
                              <w:rPr>
                                <w:rFonts w:asciiTheme="minorBidi" w:hAnsiTheme="minorBidi"/>
                                <w:sz w:val="24"/>
                                <w:szCs w:val="24"/>
                                <w:highlight w:val="green"/>
                              </w:rPr>
                            </w:pPr>
                            <w:r w:rsidRPr="00166409">
                              <w:rPr>
                                <w:rFonts w:asciiTheme="minorBidi" w:hAnsiTheme="minorBidi"/>
                                <w:sz w:val="24"/>
                                <w:szCs w:val="24"/>
                                <w:highlight w:val="green"/>
                              </w:rPr>
                              <w:t xml:space="preserve">enter 1 to add a private </w:t>
                            </w:r>
                            <w:proofErr w:type="gramStart"/>
                            <w:r w:rsidRPr="00166409">
                              <w:rPr>
                                <w:rFonts w:asciiTheme="minorBidi" w:hAnsiTheme="minorBidi"/>
                                <w:sz w:val="24"/>
                                <w:szCs w:val="24"/>
                                <w:highlight w:val="green"/>
                              </w:rPr>
                              <w:t>soldier</w:t>
                            </w:r>
                            <w:proofErr w:type="gramEnd"/>
                          </w:p>
                          <w:p w14:paraId="7734784F" w14:textId="77777777" w:rsidR="00292FD7" w:rsidRPr="00166409" w:rsidRDefault="00292FD7" w:rsidP="00292FD7">
                            <w:pPr>
                              <w:bidi w:val="0"/>
                              <w:rPr>
                                <w:rFonts w:asciiTheme="minorBidi" w:hAnsiTheme="minorBidi"/>
                                <w:sz w:val="24"/>
                                <w:szCs w:val="24"/>
                                <w:highlight w:val="green"/>
                              </w:rPr>
                            </w:pPr>
                            <w:r w:rsidRPr="00166409">
                              <w:rPr>
                                <w:rFonts w:asciiTheme="minorBidi" w:hAnsiTheme="minorBidi"/>
                                <w:sz w:val="24"/>
                                <w:szCs w:val="24"/>
                                <w:highlight w:val="green"/>
                              </w:rPr>
                              <w:t xml:space="preserve">enter 2 to add a commander </w:t>
                            </w:r>
                            <w:proofErr w:type="gramStart"/>
                            <w:r w:rsidRPr="00166409">
                              <w:rPr>
                                <w:rFonts w:asciiTheme="minorBidi" w:hAnsiTheme="minorBidi"/>
                                <w:sz w:val="24"/>
                                <w:szCs w:val="24"/>
                                <w:highlight w:val="green"/>
                              </w:rPr>
                              <w:t>soldier</w:t>
                            </w:r>
                            <w:proofErr w:type="gramEnd"/>
                          </w:p>
                          <w:p w14:paraId="32F87280" w14:textId="77777777" w:rsidR="00292FD7" w:rsidRDefault="00292FD7" w:rsidP="00292FD7">
                            <w:pPr>
                              <w:bidi w:val="0"/>
                              <w:rPr>
                                <w:rFonts w:asciiTheme="minorBidi" w:hAnsiTheme="minorBidi"/>
                                <w:sz w:val="24"/>
                                <w:szCs w:val="24"/>
                                <w:highlight w:val="green"/>
                              </w:rPr>
                            </w:pPr>
                            <w:r w:rsidRPr="00166409">
                              <w:rPr>
                                <w:rFonts w:asciiTheme="minorBidi" w:hAnsiTheme="minorBidi"/>
                                <w:sz w:val="24"/>
                                <w:szCs w:val="24"/>
                                <w:highlight w:val="green"/>
                              </w:rPr>
                              <w:t xml:space="preserve">enter 3 to add </w:t>
                            </w:r>
                            <w:proofErr w:type="spellStart"/>
                            <w:proofErr w:type="gramStart"/>
                            <w:r w:rsidRPr="00166409">
                              <w:rPr>
                                <w:rFonts w:asciiTheme="minorBidi" w:hAnsiTheme="minorBidi"/>
                                <w:sz w:val="24"/>
                                <w:szCs w:val="24"/>
                                <w:highlight w:val="green"/>
                              </w:rPr>
                              <w:t>a</w:t>
                            </w:r>
                            <w:proofErr w:type="spellEnd"/>
                            <w:proofErr w:type="gramEnd"/>
                            <w:r w:rsidRPr="00166409">
                              <w:rPr>
                                <w:rFonts w:asciiTheme="minorBidi" w:hAnsiTheme="minorBidi"/>
                                <w:sz w:val="24"/>
                                <w:szCs w:val="24"/>
                                <w:highlight w:val="green"/>
                              </w:rPr>
                              <w:t xml:space="preserve"> officer soldier</w:t>
                            </w:r>
                          </w:p>
                          <w:p w14:paraId="004D5F76" w14:textId="77777777" w:rsidR="00292FD7" w:rsidRPr="00166409" w:rsidRDefault="00292FD7" w:rsidP="00292FD7">
                            <w:pPr>
                              <w:bidi w:val="0"/>
                              <w:rPr>
                                <w:rFonts w:asciiTheme="minorBidi" w:hAnsiTheme="minorBidi"/>
                                <w:sz w:val="24"/>
                                <w:szCs w:val="24"/>
                                <w:highlight w:val="yellow"/>
                              </w:rPr>
                            </w:pPr>
                            <w:r w:rsidRPr="005E7C36">
                              <w:rPr>
                                <w:rFonts w:asciiTheme="minorBidi" w:hAnsiTheme="minorBidi"/>
                                <w:sz w:val="24"/>
                                <w:szCs w:val="24"/>
                                <w:highlight w:val="yellow"/>
                              </w:rPr>
                              <w:t>1</w:t>
                            </w:r>
                          </w:p>
                          <w:p w14:paraId="3353E5DE" w14:textId="77777777" w:rsidR="00292FD7" w:rsidRDefault="00292FD7" w:rsidP="00292FD7">
                            <w:pPr>
                              <w:bidi w:val="0"/>
                              <w:rPr>
                                <w:rFonts w:asciiTheme="minorBidi" w:hAnsiTheme="minorBidi"/>
                                <w:sz w:val="24"/>
                                <w:szCs w:val="24"/>
                                <w:highlight w:val="green"/>
                              </w:rPr>
                            </w:pPr>
                            <w:r w:rsidRPr="00166409">
                              <w:rPr>
                                <w:rFonts w:asciiTheme="minorBidi" w:hAnsiTheme="minorBidi"/>
                                <w:sz w:val="24"/>
                                <w:szCs w:val="24"/>
                                <w:highlight w:val="green"/>
                              </w:rPr>
                              <w:t xml:space="preserve">enter id, first name, last name and number Of </w:t>
                            </w:r>
                            <w:proofErr w:type="gramStart"/>
                            <w:r w:rsidRPr="00166409">
                              <w:rPr>
                                <w:rFonts w:asciiTheme="minorBidi" w:hAnsiTheme="minorBidi"/>
                                <w:sz w:val="24"/>
                                <w:szCs w:val="24"/>
                                <w:highlight w:val="green"/>
                              </w:rPr>
                              <w:t>operations</w:t>
                            </w:r>
                            <w:proofErr w:type="gramEnd"/>
                          </w:p>
                          <w:p w14:paraId="34A651BD" w14:textId="77777777" w:rsidR="00292FD7" w:rsidRPr="00166409" w:rsidRDefault="00292FD7" w:rsidP="00292FD7">
                            <w:pPr>
                              <w:bidi w:val="0"/>
                              <w:rPr>
                                <w:rFonts w:asciiTheme="minorBidi" w:hAnsiTheme="minorBidi"/>
                                <w:sz w:val="24"/>
                                <w:szCs w:val="24"/>
                                <w:highlight w:val="yellow"/>
                              </w:rPr>
                            </w:pPr>
                            <w:r w:rsidRPr="00166409">
                              <w:rPr>
                                <w:rFonts w:asciiTheme="minorBidi" w:hAnsiTheme="minorBidi"/>
                                <w:sz w:val="24"/>
                                <w:szCs w:val="24"/>
                                <w:highlight w:val="yellow"/>
                              </w:rPr>
                              <w:t xml:space="preserve">111 </w:t>
                            </w:r>
                            <w:proofErr w:type="spellStart"/>
                            <w:r w:rsidRPr="00166409">
                              <w:rPr>
                                <w:rFonts w:asciiTheme="minorBidi" w:hAnsiTheme="minorBidi"/>
                                <w:sz w:val="24"/>
                                <w:szCs w:val="24"/>
                                <w:highlight w:val="yellow"/>
                              </w:rPr>
                              <w:t>aaa</w:t>
                            </w:r>
                            <w:proofErr w:type="spellEnd"/>
                            <w:r w:rsidRPr="00166409">
                              <w:rPr>
                                <w:rFonts w:asciiTheme="minorBidi" w:hAnsiTheme="minorBidi"/>
                                <w:sz w:val="24"/>
                                <w:szCs w:val="24"/>
                                <w:highlight w:val="yellow"/>
                              </w:rPr>
                              <w:t xml:space="preserve"> </w:t>
                            </w:r>
                            <w:proofErr w:type="spellStart"/>
                            <w:r w:rsidRPr="00166409">
                              <w:rPr>
                                <w:rFonts w:asciiTheme="minorBidi" w:hAnsiTheme="minorBidi"/>
                                <w:sz w:val="24"/>
                                <w:szCs w:val="24"/>
                                <w:highlight w:val="yellow"/>
                              </w:rPr>
                              <w:t>aaa</w:t>
                            </w:r>
                            <w:proofErr w:type="spellEnd"/>
                            <w:r w:rsidRPr="00166409">
                              <w:rPr>
                                <w:rFonts w:asciiTheme="minorBidi" w:hAnsiTheme="minorBidi"/>
                                <w:sz w:val="24"/>
                                <w:szCs w:val="24"/>
                                <w:highlight w:val="yellow"/>
                              </w:rPr>
                              <w:t xml:space="preserve"> 3</w:t>
                            </w:r>
                          </w:p>
                          <w:p w14:paraId="6B9A8A96" w14:textId="77777777" w:rsidR="00292FD7" w:rsidRDefault="00292FD7" w:rsidP="00292FD7">
                            <w:pPr>
                              <w:bidi w:val="0"/>
                              <w:rPr>
                                <w:rFonts w:asciiTheme="minorBidi" w:hAnsiTheme="minorBidi"/>
                                <w:sz w:val="24"/>
                                <w:szCs w:val="24"/>
                                <w:highlight w:val="green"/>
                              </w:rPr>
                            </w:pPr>
                            <w:r w:rsidRPr="00166409">
                              <w:rPr>
                                <w:rFonts w:asciiTheme="minorBidi" w:hAnsiTheme="minorBidi"/>
                                <w:sz w:val="24"/>
                                <w:szCs w:val="24"/>
                                <w:highlight w:val="green"/>
                              </w:rPr>
                              <w:t xml:space="preserve">enter </w:t>
                            </w:r>
                            <w:r>
                              <w:rPr>
                                <w:rFonts w:asciiTheme="minorBidi" w:hAnsiTheme="minorBidi"/>
                                <w:sz w:val="24"/>
                                <w:szCs w:val="24"/>
                                <w:highlight w:val="green"/>
                              </w:rPr>
                              <w:t>3</w:t>
                            </w:r>
                            <w:r w:rsidRPr="00166409">
                              <w:rPr>
                                <w:rFonts w:asciiTheme="minorBidi" w:hAnsiTheme="minorBidi"/>
                                <w:sz w:val="24"/>
                                <w:szCs w:val="24"/>
                                <w:highlight w:val="green"/>
                              </w:rPr>
                              <w:t xml:space="preserve"> </w:t>
                            </w:r>
                            <w:proofErr w:type="gramStart"/>
                            <w:r w:rsidRPr="00166409">
                              <w:rPr>
                                <w:rFonts w:asciiTheme="minorBidi" w:hAnsiTheme="minorBidi"/>
                                <w:sz w:val="24"/>
                                <w:szCs w:val="24"/>
                                <w:highlight w:val="green"/>
                              </w:rPr>
                              <w:t>grades</w:t>
                            </w:r>
                            <w:proofErr w:type="gramEnd"/>
                          </w:p>
                          <w:p w14:paraId="22C38EE9" w14:textId="77777777" w:rsidR="00292FD7" w:rsidRPr="00166409" w:rsidRDefault="00292FD7" w:rsidP="00292FD7">
                            <w:pPr>
                              <w:bidi w:val="0"/>
                              <w:rPr>
                                <w:rFonts w:asciiTheme="minorBidi" w:hAnsiTheme="minorBidi"/>
                                <w:sz w:val="24"/>
                                <w:szCs w:val="24"/>
                                <w:highlight w:val="green"/>
                              </w:rPr>
                            </w:pPr>
                            <w:r w:rsidRPr="00166409">
                              <w:rPr>
                                <w:rFonts w:asciiTheme="minorBidi" w:hAnsiTheme="minorBidi"/>
                                <w:sz w:val="24"/>
                                <w:szCs w:val="24"/>
                                <w:highlight w:val="yellow"/>
                              </w:rPr>
                              <w:t>100 95 98</w:t>
                            </w:r>
                          </w:p>
                          <w:p w14:paraId="434E4235" w14:textId="77777777" w:rsidR="00292FD7" w:rsidRDefault="00292FD7" w:rsidP="00292FD7">
                            <w:pPr>
                              <w:bidi w:val="0"/>
                              <w:rPr>
                                <w:rFonts w:asciiTheme="minorBidi" w:hAnsiTheme="minorBidi"/>
                                <w:sz w:val="24"/>
                                <w:szCs w:val="24"/>
                                <w:highlight w:val="green"/>
                              </w:rPr>
                            </w:pPr>
                            <w:r w:rsidRPr="00166409">
                              <w:rPr>
                                <w:rFonts w:asciiTheme="minorBidi" w:hAnsiTheme="minorBidi"/>
                                <w:sz w:val="24"/>
                                <w:szCs w:val="24"/>
                                <w:highlight w:val="green"/>
                              </w:rPr>
                              <w:t>enter 0-7</w:t>
                            </w:r>
                          </w:p>
                          <w:p w14:paraId="2C4EC29F" w14:textId="77777777" w:rsidR="00292FD7" w:rsidRPr="00166409" w:rsidRDefault="00292FD7" w:rsidP="00292FD7">
                            <w:pPr>
                              <w:bidi w:val="0"/>
                              <w:rPr>
                                <w:rFonts w:asciiTheme="minorBidi" w:hAnsiTheme="minorBidi"/>
                                <w:sz w:val="24"/>
                                <w:szCs w:val="24"/>
                                <w:highlight w:val="yellow"/>
                              </w:rPr>
                            </w:pPr>
                            <w:r w:rsidRPr="00166409">
                              <w:rPr>
                                <w:rFonts w:asciiTheme="minorBidi" w:hAnsiTheme="minorBidi"/>
                                <w:sz w:val="24"/>
                                <w:szCs w:val="24"/>
                                <w:highlight w:val="yellow"/>
                              </w:rPr>
                              <w:t>1</w:t>
                            </w:r>
                          </w:p>
                          <w:p w14:paraId="648D1FA8" w14:textId="77777777" w:rsidR="00292FD7" w:rsidRPr="00166409" w:rsidRDefault="00292FD7" w:rsidP="00292FD7">
                            <w:pPr>
                              <w:bidi w:val="0"/>
                              <w:rPr>
                                <w:rFonts w:asciiTheme="minorBidi" w:hAnsiTheme="minorBidi"/>
                                <w:sz w:val="24"/>
                                <w:szCs w:val="24"/>
                                <w:highlight w:val="green"/>
                              </w:rPr>
                            </w:pPr>
                            <w:r w:rsidRPr="00166409">
                              <w:rPr>
                                <w:rFonts w:asciiTheme="minorBidi" w:hAnsiTheme="minorBidi"/>
                                <w:sz w:val="24"/>
                                <w:szCs w:val="24"/>
                                <w:highlight w:val="green"/>
                              </w:rPr>
                              <w:t xml:space="preserve">enter 1 to add a private </w:t>
                            </w:r>
                            <w:proofErr w:type="gramStart"/>
                            <w:r w:rsidRPr="00166409">
                              <w:rPr>
                                <w:rFonts w:asciiTheme="minorBidi" w:hAnsiTheme="minorBidi"/>
                                <w:sz w:val="24"/>
                                <w:szCs w:val="24"/>
                                <w:highlight w:val="green"/>
                              </w:rPr>
                              <w:t>soldier</w:t>
                            </w:r>
                            <w:proofErr w:type="gramEnd"/>
                          </w:p>
                          <w:p w14:paraId="15045E54" w14:textId="77777777" w:rsidR="00292FD7" w:rsidRPr="00166409" w:rsidRDefault="00292FD7" w:rsidP="00292FD7">
                            <w:pPr>
                              <w:bidi w:val="0"/>
                              <w:rPr>
                                <w:rFonts w:asciiTheme="minorBidi" w:hAnsiTheme="minorBidi"/>
                                <w:sz w:val="24"/>
                                <w:szCs w:val="24"/>
                                <w:highlight w:val="green"/>
                              </w:rPr>
                            </w:pPr>
                            <w:r w:rsidRPr="00166409">
                              <w:rPr>
                                <w:rFonts w:asciiTheme="minorBidi" w:hAnsiTheme="minorBidi"/>
                                <w:sz w:val="24"/>
                                <w:szCs w:val="24"/>
                                <w:highlight w:val="green"/>
                              </w:rPr>
                              <w:t xml:space="preserve">enter 2 to add a commander </w:t>
                            </w:r>
                            <w:proofErr w:type="gramStart"/>
                            <w:r w:rsidRPr="00166409">
                              <w:rPr>
                                <w:rFonts w:asciiTheme="minorBidi" w:hAnsiTheme="minorBidi"/>
                                <w:sz w:val="24"/>
                                <w:szCs w:val="24"/>
                                <w:highlight w:val="green"/>
                              </w:rPr>
                              <w:t>soldier</w:t>
                            </w:r>
                            <w:proofErr w:type="gramEnd"/>
                          </w:p>
                          <w:p w14:paraId="63A37E60" w14:textId="77777777" w:rsidR="00292FD7" w:rsidRDefault="00292FD7" w:rsidP="00292FD7">
                            <w:pPr>
                              <w:bidi w:val="0"/>
                              <w:rPr>
                                <w:rFonts w:asciiTheme="minorBidi" w:hAnsiTheme="minorBidi"/>
                                <w:sz w:val="24"/>
                                <w:szCs w:val="24"/>
                                <w:highlight w:val="green"/>
                              </w:rPr>
                            </w:pPr>
                            <w:r w:rsidRPr="00166409">
                              <w:rPr>
                                <w:rFonts w:asciiTheme="minorBidi" w:hAnsiTheme="minorBidi"/>
                                <w:sz w:val="24"/>
                                <w:szCs w:val="24"/>
                                <w:highlight w:val="green"/>
                              </w:rPr>
                              <w:t xml:space="preserve">enter 3 to add </w:t>
                            </w:r>
                            <w:proofErr w:type="spellStart"/>
                            <w:proofErr w:type="gramStart"/>
                            <w:r w:rsidRPr="00166409">
                              <w:rPr>
                                <w:rFonts w:asciiTheme="minorBidi" w:hAnsiTheme="minorBidi"/>
                                <w:sz w:val="24"/>
                                <w:szCs w:val="24"/>
                                <w:highlight w:val="green"/>
                              </w:rPr>
                              <w:t>a</w:t>
                            </w:r>
                            <w:proofErr w:type="spellEnd"/>
                            <w:proofErr w:type="gramEnd"/>
                            <w:r w:rsidRPr="00166409">
                              <w:rPr>
                                <w:rFonts w:asciiTheme="minorBidi" w:hAnsiTheme="minorBidi"/>
                                <w:sz w:val="24"/>
                                <w:szCs w:val="24"/>
                                <w:highlight w:val="green"/>
                              </w:rPr>
                              <w:t xml:space="preserve"> officer soldier</w:t>
                            </w:r>
                          </w:p>
                          <w:p w14:paraId="12341C1E" w14:textId="77777777" w:rsidR="00292FD7" w:rsidRPr="00166409" w:rsidRDefault="00292FD7" w:rsidP="00292FD7">
                            <w:pPr>
                              <w:bidi w:val="0"/>
                              <w:rPr>
                                <w:rFonts w:asciiTheme="minorBidi" w:hAnsiTheme="minorBidi"/>
                                <w:sz w:val="24"/>
                                <w:szCs w:val="24"/>
                                <w:highlight w:val="yellow"/>
                              </w:rPr>
                            </w:pPr>
                            <w:r w:rsidRPr="00166409">
                              <w:rPr>
                                <w:rFonts w:asciiTheme="minorBidi" w:hAnsiTheme="minorBidi"/>
                                <w:sz w:val="24"/>
                                <w:szCs w:val="24"/>
                                <w:highlight w:val="yellow"/>
                              </w:rPr>
                              <w:t>2</w:t>
                            </w:r>
                          </w:p>
                          <w:p w14:paraId="74276C4F" w14:textId="77777777" w:rsidR="00292FD7" w:rsidRDefault="00292FD7" w:rsidP="00292FD7">
                            <w:pPr>
                              <w:bidi w:val="0"/>
                              <w:rPr>
                                <w:rFonts w:asciiTheme="minorBidi" w:hAnsiTheme="minorBidi"/>
                                <w:sz w:val="24"/>
                                <w:szCs w:val="24"/>
                                <w:highlight w:val="green"/>
                              </w:rPr>
                            </w:pPr>
                            <w:r w:rsidRPr="00166409">
                              <w:rPr>
                                <w:rFonts w:asciiTheme="minorBidi" w:hAnsiTheme="minorBidi"/>
                                <w:sz w:val="24"/>
                                <w:szCs w:val="24"/>
                                <w:highlight w:val="green"/>
                              </w:rPr>
                              <w:t xml:space="preserve">enter id, first name, last name and number Of </w:t>
                            </w:r>
                            <w:proofErr w:type="gramStart"/>
                            <w:r w:rsidRPr="00166409">
                              <w:rPr>
                                <w:rFonts w:asciiTheme="minorBidi" w:hAnsiTheme="minorBidi"/>
                                <w:sz w:val="24"/>
                                <w:szCs w:val="24"/>
                                <w:highlight w:val="green"/>
                              </w:rPr>
                              <w:t>operations</w:t>
                            </w:r>
                            <w:proofErr w:type="gramEnd"/>
                          </w:p>
                          <w:p w14:paraId="2773027E" w14:textId="77777777" w:rsidR="00292FD7" w:rsidRPr="005E7C36" w:rsidRDefault="00292FD7" w:rsidP="00292FD7">
                            <w:pPr>
                              <w:bidi w:val="0"/>
                              <w:rPr>
                                <w:rFonts w:asciiTheme="minorBidi" w:hAnsiTheme="minorBidi"/>
                                <w:sz w:val="24"/>
                                <w:szCs w:val="24"/>
                                <w:highlight w:val="yellow"/>
                              </w:rPr>
                            </w:pPr>
                            <w:r>
                              <w:rPr>
                                <w:rFonts w:asciiTheme="minorBidi" w:hAnsiTheme="minorBidi"/>
                                <w:sz w:val="24"/>
                                <w:szCs w:val="24"/>
                                <w:highlight w:val="yellow"/>
                              </w:rPr>
                              <w:t>222</w:t>
                            </w:r>
                            <w:r w:rsidRPr="005E7C36">
                              <w:rPr>
                                <w:rFonts w:asciiTheme="minorBidi" w:hAnsiTheme="minorBidi"/>
                                <w:sz w:val="24"/>
                                <w:szCs w:val="24"/>
                                <w:highlight w:val="yellow"/>
                              </w:rPr>
                              <w:t xml:space="preserve"> </w:t>
                            </w:r>
                            <w:proofErr w:type="spellStart"/>
                            <w:r>
                              <w:rPr>
                                <w:rFonts w:asciiTheme="minorBidi" w:hAnsiTheme="minorBidi"/>
                                <w:sz w:val="24"/>
                                <w:szCs w:val="24"/>
                                <w:highlight w:val="yellow"/>
                              </w:rPr>
                              <w:t>bbb</w:t>
                            </w:r>
                            <w:proofErr w:type="spellEnd"/>
                            <w:r w:rsidRPr="005E7C36">
                              <w:rPr>
                                <w:rFonts w:asciiTheme="minorBidi" w:hAnsiTheme="minorBidi"/>
                                <w:sz w:val="24"/>
                                <w:szCs w:val="24"/>
                                <w:highlight w:val="yellow"/>
                              </w:rPr>
                              <w:t xml:space="preserve"> </w:t>
                            </w:r>
                            <w:proofErr w:type="spellStart"/>
                            <w:r>
                              <w:rPr>
                                <w:rFonts w:asciiTheme="minorBidi" w:hAnsiTheme="minorBidi"/>
                                <w:sz w:val="24"/>
                                <w:szCs w:val="24"/>
                                <w:highlight w:val="yellow"/>
                              </w:rPr>
                              <w:t>bbb</w:t>
                            </w:r>
                            <w:proofErr w:type="spellEnd"/>
                            <w:r w:rsidRPr="005E7C36">
                              <w:rPr>
                                <w:rFonts w:asciiTheme="minorBidi" w:hAnsiTheme="minorBidi"/>
                                <w:sz w:val="24"/>
                                <w:szCs w:val="24"/>
                                <w:highlight w:val="yellow"/>
                              </w:rPr>
                              <w:t xml:space="preserve"> </w:t>
                            </w:r>
                            <w:r>
                              <w:rPr>
                                <w:rFonts w:asciiTheme="minorBidi" w:hAnsiTheme="minorBidi"/>
                                <w:sz w:val="24"/>
                                <w:szCs w:val="24"/>
                                <w:highlight w:val="yellow"/>
                              </w:rPr>
                              <w:t>0</w:t>
                            </w:r>
                          </w:p>
                          <w:p w14:paraId="023375EB" w14:textId="77777777" w:rsidR="00292FD7" w:rsidRDefault="00292FD7" w:rsidP="00292FD7">
                            <w:pPr>
                              <w:bidi w:val="0"/>
                              <w:rPr>
                                <w:rFonts w:asciiTheme="minorBidi" w:hAnsiTheme="minorBidi"/>
                                <w:sz w:val="24"/>
                                <w:szCs w:val="24"/>
                                <w:highlight w:val="green"/>
                              </w:rPr>
                            </w:pPr>
                            <w:r w:rsidRPr="00166409">
                              <w:rPr>
                                <w:rFonts w:asciiTheme="minorBidi" w:hAnsiTheme="minorBidi"/>
                                <w:sz w:val="24"/>
                                <w:szCs w:val="24"/>
                                <w:highlight w:val="green"/>
                              </w:rPr>
                              <w:t xml:space="preserve">enter 1 if the soldier is combat and 0 if </w:t>
                            </w:r>
                            <w:proofErr w:type="gramStart"/>
                            <w:r w:rsidRPr="00166409">
                              <w:rPr>
                                <w:rFonts w:asciiTheme="minorBidi" w:hAnsiTheme="minorBidi"/>
                                <w:sz w:val="24"/>
                                <w:szCs w:val="24"/>
                                <w:highlight w:val="green"/>
                              </w:rPr>
                              <w:t>not</w:t>
                            </w:r>
                            <w:proofErr w:type="gramEnd"/>
                          </w:p>
                          <w:p w14:paraId="0B3F5931" w14:textId="77777777" w:rsidR="00292FD7" w:rsidRPr="00166409" w:rsidRDefault="00292FD7" w:rsidP="00292FD7">
                            <w:pPr>
                              <w:bidi w:val="0"/>
                              <w:rPr>
                                <w:rFonts w:asciiTheme="minorBidi" w:hAnsiTheme="minorBidi"/>
                                <w:sz w:val="24"/>
                                <w:szCs w:val="24"/>
                                <w:highlight w:val="yellow"/>
                              </w:rPr>
                            </w:pPr>
                            <w:r w:rsidRPr="00166409">
                              <w:rPr>
                                <w:rFonts w:asciiTheme="minorBidi" w:hAnsiTheme="minorBidi"/>
                                <w:sz w:val="24"/>
                                <w:szCs w:val="24"/>
                                <w:highlight w:val="yellow"/>
                              </w:rPr>
                              <w:t>1</w:t>
                            </w:r>
                          </w:p>
                          <w:p w14:paraId="184D75B6" w14:textId="77777777" w:rsidR="00292FD7" w:rsidRDefault="00292FD7" w:rsidP="00292FD7">
                            <w:pPr>
                              <w:bidi w:val="0"/>
                              <w:rPr>
                                <w:rFonts w:asciiTheme="minorBidi" w:hAnsiTheme="minorBidi"/>
                                <w:sz w:val="24"/>
                                <w:szCs w:val="24"/>
                                <w:highlight w:val="green"/>
                              </w:rPr>
                            </w:pPr>
                            <w:r w:rsidRPr="00166409">
                              <w:rPr>
                                <w:rFonts w:asciiTheme="minorBidi" w:hAnsiTheme="minorBidi"/>
                                <w:sz w:val="24"/>
                                <w:szCs w:val="24"/>
                                <w:highlight w:val="green"/>
                              </w:rPr>
                              <w:t>enter 0-7</w:t>
                            </w:r>
                          </w:p>
                          <w:p w14:paraId="6EA98778" w14:textId="77777777" w:rsidR="00292FD7" w:rsidRPr="00166409" w:rsidRDefault="00292FD7" w:rsidP="00292FD7">
                            <w:pPr>
                              <w:bidi w:val="0"/>
                              <w:rPr>
                                <w:rFonts w:asciiTheme="minorBidi" w:hAnsiTheme="minorBidi"/>
                                <w:sz w:val="24"/>
                                <w:szCs w:val="24"/>
                                <w:highlight w:val="yellow"/>
                              </w:rPr>
                            </w:pPr>
                            <w:r w:rsidRPr="00166409">
                              <w:rPr>
                                <w:rFonts w:asciiTheme="minorBidi" w:hAnsiTheme="minorBidi"/>
                                <w:sz w:val="24"/>
                                <w:szCs w:val="24"/>
                                <w:highlight w:val="yellow"/>
                              </w:rPr>
                              <w:t>1</w:t>
                            </w:r>
                          </w:p>
                          <w:p w14:paraId="78BEF8AB" w14:textId="77777777" w:rsidR="00292FD7" w:rsidRPr="00166409" w:rsidRDefault="00292FD7" w:rsidP="00292FD7">
                            <w:pPr>
                              <w:bidi w:val="0"/>
                              <w:rPr>
                                <w:rFonts w:asciiTheme="minorBidi" w:hAnsiTheme="minorBidi"/>
                                <w:sz w:val="24"/>
                                <w:szCs w:val="24"/>
                                <w:highlight w:val="green"/>
                              </w:rPr>
                            </w:pPr>
                            <w:r w:rsidRPr="00166409">
                              <w:rPr>
                                <w:rFonts w:asciiTheme="minorBidi" w:hAnsiTheme="minorBidi"/>
                                <w:sz w:val="24"/>
                                <w:szCs w:val="24"/>
                                <w:highlight w:val="green"/>
                              </w:rPr>
                              <w:t xml:space="preserve">enter 1 to add a private </w:t>
                            </w:r>
                            <w:proofErr w:type="gramStart"/>
                            <w:r w:rsidRPr="00166409">
                              <w:rPr>
                                <w:rFonts w:asciiTheme="minorBidi" w:hAnsiTheme="minorBidi"/>
                                <w:sz w:val="24"/>
                                <w:szCs w:val="24"/>
                                <w:highlight w:val="green"/>
                              </w:rPr>
                              <w:t>soldier</w:t>
                            </w:r>
                            <w:proofErr w:type="gramEnd"/>
                          </w:p>
                          <w:p w14:paraId="5156BA45" w14:textId="77777777" w:rsidR="00292FD7" w:rsidRPr="00166409" w:rsidRDefault="00292FD7" w:rsidP="00292FD7">
                            <w:pPr>
                              <w:bidi w:val="0"/>
                              <w:rPr>
                                <w:rFonts w:asciiTheme="minorBidi" w:hAnsiTheme="minorBidi"/>
                                <w:sz w:val="24"/>
                                <w:szCs w:val="24"/>
                                <w:highlight w:val="green"/>
                              </w:rPr>
                            </w:pPr>
                            <w:r w:rsidRPr="00166409">
                              <w:rPr>
                                <w:rFonts w:asciiTheme="minorBidi" w:hAnsiTheme="minorBidi"/>
                                <w:sz w:val="24"/>
                                <w:szCs w:val="24"/>
                                <w:highlight w:val="green"/>
                              </w:rPr>
                              <w:t xml:space="preserve">enter 2 to add a commander </w:t>
                            </w:r>
                            <w:proofErr w:type="gramStart"/>
                            <w:r w:rsidRPr="00166409">
                              <w:rPr>
                                <w:rFonts w:asciiTheme="minorBidi" w:hAnsiTheme="minorBidi"/>
                                <w:sz w:val="24"/>
                                <w:szCs w:val="24"/>
                                <w:highlight w:val="green"/>
                              </w:rPr>
                              <w:t>soldier</w:t>
                            </w:r>
                            <w:proofErr w:type="gramEnd"/>
                          </w:p>
                          <w:p w14:paraId="0734D68A" w14:textId="77777777" w:rsidR="00292FD7" w:rsidRDefault="00292FD7" w:rsidP="00292FD7">
                            <w:pPr>
                              <w:bidi w:val="0"/>
                              <w:rPr>
                                <w:rFonts w:asciiTheme="minorBidi" w:hAnsiTheme="minorBidi"/>
                                <w:sz w:val="24"/>
                                <w:szCs w:val="24"/>
                                <w:highlight w:val="green"/>
                              </w:rPr>
                            </w:pPr>
                            <w:r w:rsidRPr="00166409">
                              <w:rPr>
                                <w:rFonts w:asciiTheme="minorBidi" w:hAnsiTheme="minorBidi"/>
                                <w:sz w:val="24"/>
                                <w:szCs w:val="24"/>
                                <w:highlight w:val="green"/>
                              </w:rPr>
                              <w:t xml:space="preserve">enter 3 to add </w:t>
                            </w:r>
                            <w:proofErr w:type="spellStart"/>
                            <w:proofErr w:type="gramStart"/>
                            <w:r w:rsidRPr="00166409">
                              <w:rPr>
                                <w:rFonts w:asciiTheme="minorBidi" w:hAnsiTheme="minorBidi"/>
                                <w:sz w:val="24"/>
                                <w:szCs w:val="24"/>
                                <w:highlight w:val="green"/>
                              </w:rPr>
                              <w:t>a</w:t>
                            </w:r>
                            <w:proofErr w:type="spellEnd"/>
                            <w:proofErr w:type="gramEnd"/>
                            <w:r w:rsidRPr="00166409">
                              <w:rPr>
                                <w:rFonts w:asciiTheme="minorBidi" w:hAnsiTheme="minorBidi"/>
                                <w:sz w:val="24"/>
                                <w:szCs w:val="24"/>
                                <w:highlight w:val="green"/>
                              </w:rPr>
                              <w:t xml:space="preserve"> officer soldier</w:t>
                            </w:r>
                          </w:p>
                          <w:p w14:paraId="11172E13" w14:textId="77777777" w:rsidR="00292FD7" w:rsidRPr="00166409" w:rsidRDefault="00292FD7" w:rsidP="00292FD7">
                            <w:pPr>
                              <w:bidi w:val="0"/>
                              <w:rPr>
                                <w:rFonts w:asciiTheme="minorBidi" w:hAnsiTheme="minorBidi"/>
                                <w:sz w:val="24"/>
                                <w:szCs w:val="24"/>
                                <w:highlight w:val="yellow"/>
                              </w:rPr>
                            </w:pPr>
                            <w:r w:rsidRPr="00166409">
                              <w:rPr>
                                <w:rFonts w:asciiTheme="minorBidi" w:hAnsiTheme="minorBidi"/>
                                <w:sz w:val="24"/>
                                <w:szCs w:val="24"/>
                                <w:highlight w:val="yellow"/>
                              </w:rPr>
                              <w:t>3</w:t>
                            </w:r>
                          </w:p>
                          <w:p w14:paraId="414F3C62" w14:textId="77777777" w:rsidR="00292FD7" w:rsidRDefault="00292FD7" w:rsidP="00292FD7">
                            <w:pPr>
                              <w:bidi w:val="0"/>
                              <w:rPr>
                                <w:rFonts w:asciiTheme="minorBidi" w:hAnsiTheme="minorBidi"/>
                                <w:sz w:val="24"/>
                                <w:szCs w:val="24"/>
                                <w:highlight w:val="green"/>
                              </w:rPr>
                            </w:pPr>
                            <w:r w:rsidRPr="00166409">
                              <w:rPr>
                                <w:rFonts w:asciiTheme="minorBidi" w:hAnsiTheme="minorBidi"/>
                                <w:sz w:val="24"/>
                                <w:szCs w:val="24"/>
                                <w:highlight w:val="green"/>
                              </w:rPr>
                              <w:t xml:space="preserve">enter id, first name, last name and number Of </w:t>
                            </w:r>
                            <w:proofErr w:type="gramStart"/>
                            <w:r w:rsidRPr="00166409">
                              <w:rPr>
                                <w:rFonts w:asciiTheme="minorBidi" w:hAnsiTheme="minorBidi"/>
                                <w:sz w:val="24"/>
                                <w:szCs w:val="24"/>
                                <w:highlight w:val="green"/>
                              </w:rPr>
                              <w:t>operations</w:t>
                            </w:r>
                            <w:proofErr w:type="gramEnd"/>
                          </w:p>
                          <w:p w14:paraId="17CC5F42" w14:textId="77777777" w:rsidR="00292FD7" w:rsidRDefault="00292FD7" w:rsidP="00292FD7">
                            <w:pPr>
                              <w:bidi w:val="0"/>
                              <w:rPr>
                                <w:rFonts w:asciiTheme="minorBidi" w:hAnsiTheme="minorBidi"/>
                                <w:sz w:val="24"/>
                                <w:szCs w:val="24"/>
                                <w:highlight w:val="yellow"/>
                              </w:rPr>
                            </w:pPr>
                            <w:r>
                              <w:rPr>
                                <w:rFonts w:asciiTheme="minorBidi" w:hAnsiTheme="minorBidi"/>
                                <w:sz w:val="24"/>
                                <w:szCs w:val="24"/>
                                <w:highlight w:val="yellow"/>
                              </w:rPr>
                              <w:t>333</w:t>
                            </w:r>
                            <w:r w:rsidRPr="005E7C36">
                              <w:rPr>
                                <w:rFonts w:asciiTheme="minorBidi" w:hAnsiTheme="minorBidi"/>
                                <w:sz w:val="24"/>
                                <w:szCs w:val="24"/>
                                <w:highlight w:val="yellow"/>
                              </w:rPr>
                              <w:t xml:space="preserve"> </w:t>
                            </w:r>
                            <w:r>
                              <w:rPr>
                                <w:rFonts w:asciiTheme="minorBidi" w:hAnsiTheme="minorBidi"/>
                                <w:sz w:val="24"/>
                                <w:szCs w:val="24"/>
                                <w:highlight w:val="yellow"/>
                              </w:rPr>
                              <w:t>ccc</w:t>
                            </w:r>
                            <w:r w:rsidRPr="005E7C36">
                              <w:rPr>
                                <w:rFonts w:asciiTheme="minorBidi" w:hAnsiTheme="minorBidi"/>
                                <w:sz w:val="24"/>
                                <w:szCs w:val="24"/>
                                <w:highlight w:val="yellow"/>
                              </w:rPr>
                              <w:t xml:space="preserve"> </w:t>
                            </w:r>
                            <w:proofErr w:type="spellStart"/>
                            <w:r>
                              <w:rPr>
                                <w:rFonts w:asciiTheme="minorBidi" w:hAnsiTheme="minorBidi"/>
                                <w:sz w:val="24"/>
                                <w:szCs w:val="24"/>
                                <w:highlight w:val="yellow"/>
                              </w:rPr>
                              <w:t>ccc</w:t>
                            </w:r>
                            <w:proofErr w:type="spellEnd"/>
                            <w:r w:rsidRPr="005E7C36">
                              <w:rPr>
                                <w:rFonts w:asciiTheme="minorBidi" w:hAnsiTheme="minorBidi"/>
                                <w:sz w:val="24"/>
                                <w:szCs w:val="24"/>
                                <w:highlight w:val="yellow"/>
                              </w:rPr>
                              <w:t xml:space="preserve"> </w:t>
                            </w:r>
                            <w:r>
                              <w:rPr>
                                <w:rFonts w:asciiTheme="minorBidi" w:hAnsiTheme="minorBidi"/>
                                <w:sz w:val="24"/>
                                <w:szCs w:val="24"/>
                                <w:highlight w:val="yellow"/>
                              </w:rPr>
                              <w:t>0</w:t>
                            </w:r>
                          </w:p>
                          <w:p w14:paraId="166F30C9" w14:textId="77777777" w:rsidR="00292FD7" w:rsidRDefault="00292FD7" w:rsidP="00292FD7">
                            <w:pPr>
                              <w:bidi w:val="0"/>
                              <w:rPr>
                                <w:rFonts w:asciiTheme="minorBidi" w:hAnsiTheme="minorBidi"/>
                                <w:sz w:val="24"/>
                                <w:szCs w:val="24"/>
                              </w:rPr>
                            </w:pPr>
                            <w:r w:rsidRPr="00166409">
                              <w:rPr>
                                <w:rFonts w:asciiTheme="minorBidi" w:hAnsiTheme="minorBidi"/>
                                <w:sz w:val="24"/>
                                <w:szCs w:val="24"/>
                                <w:highlight w:val="green"/>
                              </w:rPr>
                              <w:t xml:space="preserve">enter number of sociometric </w:t>
                            </w:r>
                            <w:proofErr w:type="gramStart"/>
                            <w:r w:rsidRPr="00166409">
                              <w:rPr>
                                <w:rFonts w:asciiTheme="minorBidi" w:hAnsiTheme="minorBidi"/>
                                <w:sz w:val="24"/>
                                <w:szCs w:val="24"/>
                                <w:highlight w:val="green"/>
                              </w:rPr>
                              <w:t>score</w:t>
                            </w:r>
                            <w:proofErr w:type="gramEnd"/>
                          </w:p>
                          <w:p w14:paraId="42AF3F46" w14:textId="77777777" w:rsidR="00292FD7" w:rsidRPr="00166409" w:rsidRDefault="00292FD7" w:rsidP="00292FD7">
                            <w:pPr>
                              <w:bidi w:val="0"/>
                              <w:rPr>
                                <w:rFonts w:asciiTheme="minorBidi" w:hAnsiTheme="minorBidi"/>
                                <w:sz w:val="24"/>
                                <w:szCs w:val="24"/>
                                <w:highlight w:val="yellow"/>
                              </w:rPr>
                            </w:pPr>
                            <w:r w:rsidRPr="00166409">
                              <w:rPr>
                                <w:rFonts w:asciiTheme="minorBidi" w:hAnsiTheme="minorBidi"/>
                                <w:sz w:val="24"/>
                                <w:szCs w:val="24"/>
                                <w:highlight w:val="yellow"/>
                              </w:rPr>
                              <w:t>100</w:t>
                            </w:r>
                          </w:p>
                          <w:p w14:paraId="581B395E" w14:textId="77777777" w:rsidR="00292FD7" w:rsidRDefault="00292FD7" w:rsidP="00292FD7">
                            <w:pPr>
                              <w:bidi w:val="0"/>
                              <w:rPr>
                                <w:rFonts w:asciiTheme="minorBidi" w:hAnsiTheme="minorBidi"/>
                                <w:sz w:val="24"/>
                                <w:szCs w:val="24"/>
                                <w:highlight w:val="green"/>
                              </w:rPr>
                            </w:pPr>
                            <w:r w:rsidRPr="00166409">
                              <w:rPr>
                                <w:rFonts w:asciiTheme="minorBidi" w:hAnsiTheme="minorBidi"/>
                                <w:sz w:val="24"/>
                                <w:szCs w:val="24"/>
                                <w:highlight w:val="green"/>
                              </w:rPr>
                              <w:t>enter 0-7</w:t>
                            </w:r>
                          </w:p>
                          <w:p w14:paraId="2774BC4B" w14:textId="77777777" w:rsidR="00292FD7" w:rsidRPr="00166409" w:rsidRDefault="00292FD7" w:rsidP="00292FD7">
                            <w:pPr>
                              <w:bidi w:val="0"/>
                              <w:rPr>
                                <w:rFonts w:asciiTheme="minorBidi" w:hAnsiTheme="minorBidi"/>
                                <w:sz w:val="24"/>
                                <w:szCs w:val="24"/>
                                <w:highlight w:val="yellow"/>
                              </w:rPr>
                            </w:pPr>
                            <w:r w:rsidRPr="00166409">
                              <w:rPr>
                                <w:rFonts w:asciiTheme="minorBidi" w:hAnsiTheme="minorBidi"/>
                                <w:sz w:val="24"/>
                                <w:szCs w:val="24"/>
                                <w:highlight w:val="yellow"/>
                              </w:rPr>
                              <w:t>3</w:t>
                            </w:r>
                          </w:p>
                          <w:p w14:paraId="4468475D" w14:textId="77777777" w:rsidR="00292FD7" w:rsidRPr="00166409" w:rsidRDefault="00292FD7" w:rsidP="00292FD7">
                            <w:pPr>
                              <w:bidi w:val="0"/>
                              <w:rPr>
                                <w:rFonts w:asciiTheme="minorBidi" w:hAnsiTheme="minorBidi"/>
                                <w:sz w:val="24"/>
                                <w:szCs w:val="24"/>
                                <w:highlight w:val="yellow"/>
                              </w:rPr>
                            </w:pPr>
                            <w:r w:rsidRPr="00166409">
                              <w:rPr>
                                <w:rFonts w:asciiTheme="minorBidi" w:hAnsiTheme="minorBidi"/>
                                <w:sz w:val="24"/>
                                <w:szCs w:val="24"/>
                                <w:highlight w:val="green"/>
                              </w:rPr>
                              <w:t>Officer soldier with most sociometric score:</w:t>
                            </w:r>
                            <w:r>
                              <w:rPr>
                                <w:rFonts w:asciiTheme="minorBidi" w:hAnsiTheme="minorBidi"/>
                                <w:sz w:val="24"/>
                                <w:szCs w:val="24"/>
                              </w:rPr>
                              <w:t xml:space="preserve"> </w:t>
                            </w:r>
                            <w:r w:rsidRPr="00166409">
                              <w:rPr>
                                <w:rFonts w:asciiTheme="minorBidi" w:hAnsiTheme="minorBidi"/>
                                <w:sz w:val="24"/>
                                <w:szCs w:val="24"/>
                                <w:highlight w:val="yellow"/>
                              </w:rPr>
                              <w:t xml:space="preserve">ccc </w:t>
                            </w:r>
                            <w:proofErr w:type="spellStart"/>
                            <w:r w:rsidRPr="00166409">
                              <w:rPr>
                                <w:rFonts w:asciiTheme="minorBidi" w:hAnsiTheme="minorBidi"/>
                                <w:sz w:val="24"/>
                                <w:szCs w:val="24"/>
                                <w:highlight w:val="yellow"/>
                              </w:rPr>
                              <w:t>ccc</w:t>
                            </w:r>
                            <w:proofErr w:type="spellEnd"/>
                          </w:p>
                          <w:p w14:paraId="6F868483" w14:textId="77777777" w:rsidR="00292FD7" w:rsidRDefault="00292FD7" w:rsidP="00292FD7">
                            <w:pPr>
                              <w:bidi w:val="0"/>
                              <w:rPr>
                                <w:rFonts w:asciiTheme="minorBidi" w:hAnsiTheme="minorBidi"/>
                                <w:sz w:val="24"/>
                                <w:szCs w:val="24"/>
                                <w:highlight w:val="green"/>
                              </w:rPr>
                            </w:pPr>
                            <w:r w:rsidRPr="00166409">
                              <w:rPr>
                                <w:rFonts w:asciiTheme="minorBidi" w:hAnsiTheme="minorBidi"/>
                                <w:sz w:val="24"/>
                                <w:szCs w:val="24"/>
                                <w:highlight w:val="green"/>
                              </w:rPr>
                              <w:t>enter 0-7</w:t>
                            </w:r>
                          </w:p>
                          <w:p w14:paraId="16968B9B" w14:textId="77777777" w:rsidR="00292FD7" w:rsidRPr="00166409" w:rsidRDefault="00292FD7" w:rsidP="00292FD7">
                            <w:pPr>
                              <w:bidi w:val="0"/>
                              <w:rPr>
                                <w:rFonts w:asciiTheme="minorBidi" w:hAnsiTheme="minorBidi"/>
                                <w:sz w:val="24"/>
                                <w:szCs w:val="24"/>
                                <w:highlight w:val="yellow"/>
                              </w:rPr>
                            </w:pPr>
                            <w:r w:rsidRPr="00166409">
                              <w:rPr>
                                <w:rFonts w:asciiTheme="minorBidi" w:hAnsiTheme="minorBidi"/>
                                <w:sz w:val="24"/>
                                <w:szCs w:val="24"/>
                                <w:highlight w:val="yellow"/>
                              </w:rPr>
                              <w:t>4</w:t>
                            </w:r>
                          </w:p>
                          <w:p w14:paraId="28767015" w14:textId="77777777" w:rsidR="00292FD7" w:rsidRPr="00166409" w:rsidRDefault="00292FD7" w:rsidP="00292FD7">
                            <w:pPr>
                              <w:bidi w:val="0"/>
                              <w:rPr>
                                <w:rFonts w:asciiTheme="minorBidi" w:hAnsiTheme="minorBidi"/>
                                <w:sz w:val="24"/>
                                <w:szCs w:val="24"/>
                                <w:highlight w:val="green"/>
                              </w:rPr>
                            </w:pPr>
                            <w:r w:rsidRPr="00166409">
                              <w:rPr>
                                <w:rFonts w:asciiTheme="minorBidi" w:hAnsiTheme="minorBidi"/>
                                <w:sz w:val="24"/>
                                <w:szCs w:val="24"/>
                                <w:highlight w:val="green"/>
                              </w:rPr>
                              <w:t xml:space="preserve"># </w:t>
                            </w:r>
                            <w:r>
                              <w:rPr>
                                <w:rFonts w:asciiTheme="minorBidi" w:hAnsiTheme="minorBidi"/>
                                <w:sz w:val="24"/>
                                <w:szCs w:val="24"/>
                                <w:highlight w:val="green"/>
                              </w:rPr>
                              <w:t>private</w:t>
                            </w:r>
                            <w:r w:rsidRPr="00166409">
                              <w:rPr>
                                <w:rFonts w:asciiTheme="minorBidi" w:hAnsiTheme="minorBidi"/>
                                <w:sz w:val="24"/>
                                <w:szCs w:val="24"/>
                                <w:highlight w:val="green"/>
                              </w:rPr>
                              <w:t xml:space="preserve"> soldier for medal: </w:t>
                            </w:r>
                            <w:r>
                              <w:rPr>
                                <w:rFonts w:asciiTheme="minorBidi" w:hAnsiTheme="minorBidi"/>
                                <w:sz w:val="24"/>
                                <w:szCs w:val="24"/>
                                <w:highlight w:val="green"/>
                              </w:rPr>
                              <w:t>0</w:t>
                            </w:r>
                          </w:p>
                          <w:p w14:paraId="62B6A700" w14:textId="77777777" w:rsidR="00292FD7" w:rsidRDefault="00292FD7" w:rsidP="00292FD7">
                            <w:pPr>
                              <w:bidi w:val="0"/>
                              <w:rPr>
                                <w:rFonts w:asciiTheme="minorBidi" w:hAnsiTheme="minorBidi"/>
                                <w:sz w:val="24"/>
                                <w:szCs w:val="24"/>
                              </w:rPr>
                            </w:pPr>
                            <w:r w:rsidRPr="00166409">
                              <w:rPr>
                                <w:rFonts w:asciiTheme="minorBidi" w:hAnsiTheme="minorBidi"/>
                                <w:sz w:val="24"/>
                                <w:szCs w:val="24"/>
                                <w:highlight w:val="green"/>
                              </w:rPr>
                              <w:t>enter 0-7</w:t>
                            </w:r>
                          </w:p>
                          <w:p w14:paraId="14318EE2" w14:textId="77777777" w:rsidR="00292FD7" w:rsidRDefault="00292FD7" w:rsidP="00292FD7">
                            <w:pPr>
                              <w:bidi w:val="0"/>
                              <w:rPr>
                                <w:rFonts w:asciiTheme="minorBidi" w:hAnsiTheme="minorBidi"/>
                                <w:sz w:val="24"/>
                                <w:szCs w:val="24"/>
                              </w:rPr>
                            </w:pPr>
                            <w:r w:rsidRPr="00166409">
                              <w:rPr>
                                <w:rFonts w:asciiTheme="minorBidi" w:hAnsiTheme="minorBidi"/>
                                <w:sz w:val="24"/>
                                <w:szCs w:val="24"/>
                                <w:highlight w:val="yellow"/>
                              </w:rPr>
                              <w:t>5</w:t>
                            </w:r>
                          </w:p>
                          <w:p w14:paraId="4C432C72" w14:textId="77777777" w:rsidR="00292FD7" w:rsidRPr="00166409" w:rsidRDefault="00292FD7" w:rsidP="00292FD7">
                            <w:pPr>
                              <w:bidi w:val="0"/>
                              <w:rPr>
                                <w:rFonts w:asciiTheme="minorBidi" w:hAnsiTheme="minorBidi"/>
                                <w:sz w:val="24"/>
                                <w:szCs w:val="24"/>
                              </w:rPr>
                            </w:pPr>
                            <w:r w:rsidRPr="00166409">
                              <w:rPr>
                                <w:rFonts w:asciiTheme="minorBidi" w:hAnsiTheme="minorBidi"/>
                                <w:sz w:val="24"/>
                                <w:szCs w:val="24"/>
                                <w:highlight w:val="green"/>
                              </w:rPr>
                              <w:t xml:space="preserve">list of no combat commander </w:t>
                            </w:r>
                            <w:proofErr w:type="gramStart"/>
                            <w:r w:rsidRPr="00166409">
                              <w:rPr>
                                <w:rFonts w:asciiTheme="minorBidi" w:hAnsiTheme="minorBidi"/>
                                <w:sz w:val="24"/>
                                <w:szCs w:val="24"/>
                                <w:highlight w:val="green"/>
                              </w:rPr>
                              <w:t>soldier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7E4DBE25" id="Rectangle 2" o:spid="_x0000_s1029" style="position:absolute;left:0;text-align:left;margin-left:-19.5pt;margin-top:13.7pt;width:380.25pt;height:549.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" fillcolor="gray [1616]" strokecolor="black [3040]">
                <v:fill color2="#d9d9d9 [496]" rotate="t" angle="180" colors="0 #bcbcbc;22938f #d0d0d0;1 #ededed" focus="100%" type="gradient"/>
                <v:shadow on="t" color="black" opacity="24903f" origin=",.5" offset="0,.55556mm"/>
                <v:textbox>
                  <w:txbxContent>
                    <w:p w14:paraId="67034674" w14:textId="77777777" w:rsidR="00292FD7" w:rsidDel="005E1EBB" w:rsidRDefault="00292FD7" w:rsidP="00292FD7">
                      <w:pPr>
                        <w:bidi w:val="0"/>
                        <w:rPr>
                          <w:del w:id="62" w:author="eitan marcus" w:date="2021-05-30T20:44:00Z"/>
                          <w:rFonts w:asciiTheme="minorBidi" w:hAnsiTheme="minorBidi"/>
                          <w:sz w:val="24"/>
                          <w:szCs w:val="24"/>
                          <w:highlight w:val="green"/>
                        </w:rPr>
                      </w:pPr>
                      <w:r w:rsidRPr="00166409">
                        <w:rPr>
                          <w:rFonts w:asciiTheme="minorBidi" w:hAnsiTheme="minorBidi"/>
                          <w:sz w:val="24"/>
                          <w:szCs w:val="24"/>
                          <w:highlight w:val="green"/>
                        </w:rPr>
                        <w:t>enter 0-7</w:t>
                      </w:r>
                    </w:p>
                    <w:p w14:paraId="03B2B4B3" w14:textId="77777777" w:rsidR="00292FD7" w:rsidRPr="00166409" w:rsidRDefault="00292FD7" w:rsidP="005E1EBB">
                      <w:pPr>
                        <w:bidi w:val="0"/>
                        <w:rPr>
                          <w:rFonts w:asciiTheme="minorBidi" w:hAnsiTheme="minorBidi"/>
                          <w:sz w:val="24"/>
                          <w:szCs w:val="24"/>
                          <w:highlight w:val="yellow"/>
                        </w:rPr>
                      </w:pPr>
                      <w:r w:rsidRPr="00166409">
                        <w:rPr>
                          <w:rFonts w:asciiTheme="minorBidi" w:hAnsiTheme="minorBidi"/>
                          <w:sz w:val="24"/>
                          <w:szCs w:val="24"/>
                          <w:highlight w:val="yellow"/>
                        </w:rPr>
                        <w:t>1</w:t>
                      </w:r>
                    </w:p>
                    <w:p w14:paraId="79CAE15C" w14:textId="77777777" w:rsidR="00292FD7" w:rsidRPr="00166409" w:rsidRDefault="00292FD7" w:rsidP="00292FD7">
                      <w:pPr>
                        <w:bidi w:val="0"/>
                        <w:rPr>
                          <w:rFonts w:asciiTheme="minorBidi" w:hAnsiTheme="minorBidi"/>
                          <w:sz w:val="24"/>
                          <w:szCs w:val="24"/>
                          <w:highlight w:val="green"/>
                        </w:rPr>
                      </w:pPr>
                      <w:r w:rsidRPr="00166409">
                        <w:rPr>
                          <w:rFonts w:asciiTheme="minorBidi" w:hAnsiTheme="minorBidi"/>
                          <w:sz w:val="24"/>
                          <w:szCs w:val="24"/>
                          <w:highlight w:val="green"/>
                        </w:rPr>
                        <w:t xml:space="preserve">enter 1 to add a private </w:t>
                      </w:r>
                      <w:proofErr w:type="gramStart"/>
                      <w:r w:rsidRPr="00166409">
                        <w:rPr>
                          <w:rFonts w:asciiTheme="minorBidi" w:hAnsiTheme="minorBidi"/>
                          <w:sz w:val="24"/>
                          <w:szCs w:val="24"/>
                          <w:highlight w:val="green"/>
                        </w:rPr>
                        <w:t>soldier</w:t>
                      </w:r>
                      <w:proofErr w:type="gramEnd"/>
                    </w:p>
                    <w:p w14:paraId="7734784F" w14:textId="77777777" w:rsidR="00292FD7" w:rsidRPr="00166409" w:rsidRDefault="00292FD7" w:rsidP="00292FD7">
                      <w:pPr>
                        <w:bidi w:val="0"/>
                        <w:rPr>
                          <w:rFonts w:asciiTheme="minorBidi" w:hAnsiTheme="minorBidi"/>
                          <w:sz w:val="24"/>
                          <w:szCs w:val="24"/>
                          <w:highlight w:val="green"/>
                        </w:rPr>
                      </w:pPr>
                      <w:r w:rsidRPr="00166409">
                        <w:rPr>
                          <w:rFonts w:asciiTheme="minorBidi" w:hAnsiTheme="minorBidi"/>
                          <w:sz w:val="24"/>
                          <w:szCs w:val="24"/>
                          <w:highlight w:val="green"/>
                        </w:rPr>
                        <w:t xml:space="preserve">enter 2 to add a commander </w:t>
                      </w:r>
                      <w:proofErr w:type="gramStart"/>
                      <w:r w:rsidRPr="00166409">
                        <w:rPr>
                          <w:rFonts w:asciiTheme="minorBidi" w:hAnsiTheme="minorBidi"/>
                          <w:sz w:val="24"/>
                          <w:szCs w:val="24"/>
                          <w:highlight w:val="green"/>
                        </w:rPr>
                        <w:t>soldier</w:t>
                      </w:r>
                      <w:proofErr w:type="gramEnd"/>
                    </w:p>
                    <w:p w14:paraId="32F87280" w14:textId="77777777" w:rsidR="00292FD7" w:rsidRDefault="00292FD7" w:rsidP="00292FD7">
                      <w:pPr>
                        <w:bidi w:val="0"/>
                        <w:rPr>
                          <w:rFonts w:asciiTheme="minorBidi" w:hAnsiTheme="minorBidi"/>
                          <w:sz w:val="24"/>
                          <w:szCs w:val="24"/>
                          <w:highlight w:val="green"/>
                        </w:rPr>
                      </w:pPr>
                      <w:r w:rsidRPr="00166409">
                        <w:rPr>
                          <w:rFonts w:asciiTheme="minorBidi" w:hAnsiTheme="minorBidi"/>
                          <w:sz w:val="24"/>
                          <w:szCs w:val="24"/>
                          <w:highlight w:val="green"/>
                        </w:rPr>
                        <w:t xml:space="preserve">enter 3 to add </w:t>
                      </w:r>
                      <w:proofErr w:type="gramStart"/>
                      <w:r w:rsidRPr="00166409">
                        <w:rPr>
                          <w:rFonts w:asciiTheme="minorBidi" w:hAnsiTheme="minorBidi"/>
                          <w:sz w:val="24"/>
                          <w:szCs w:val="24"/>
                          <w:highlight w:val="green"/>
                        </w:rPr>
                        <w:t>a</w:t>
                      </w:r>
                      <w:proofErr w:type="gramEnd"/>
                      <w:r w:rsidRPr="00166409">
                        <w:rPr>
                          <w:rFonts w:asciiTheme="minorBidi" w:hAnsiTheme="minorBidi"/>
                          <w:sz w:val="24"/>
                          <w:szCs w:val="24"/>
                          <w:highlight w:val="green"/>
                        </w:rPr>
                        <w:t xml:space="preserve"> officer soldier</w:t>
                      </w:r>
                    </w:p>
                    <w:p w14:paraId="004D5F76" w14:textId="77777777" w:rsidR="00292FD7" w:rsidRPr="00166409" w:rsidRDefault="00292FD7" w:rsidP="00292FD7">
                      <w:pPr>
                        <w:bidi w:val="0"/>
                        <w:rPr>
                          <w:rFonts w:asciiTheme="minorBidi" w:hAnsiTheme="minorBidi"/>
                          <w:sz w:val="24"/>
                          <w:szCs w:val="24"/>
                          <w:highlight w:val="yellow"/>
                        </w:rPr>
                      </w:pPr>
                      <w:r w:rsidRPr="005E7C36">
                        <w:rPr>
                          <w:rFonts w:asciiTheme="minorBidi" w:hAnsiTheme="minorBidi"/>
                          <w:sz w:val="24"/>
                          <w:szCs w:val="24"/>
                          <w:highlight w:val="yellow"/>
                        </w:rPr>
                        <w:t>1</w:t>
                      </w:r>
                    </w:p>
                    <w:p w14:paraId="3353E5DE" w14:textId="77777777" w:rsidR="00292FD7" w:rsidRDefault="00292FD7" w:rsidP="00292FD7">
                      <w:pPr>
                        <w:bidi w:val="0"/>
                        <w:rPr>
                          <w:rFonts w:asciiTheme="minorBidi" w:hAnsiTheme="minorBidi"/>
                          <w:sz w:val="24"/>
                          <w:szCs w:val="24"/>
                          <w:highlight w:val="green"/>
                        </w:rPr>
                      </w:pPr>
                      <w:r w:rsidRPr="00166409">
                        <w:rPr>
                          <w:rFonts w:asciiTheme="minorBidi" w:hAnsiTheme="minorBidi"/>
                          <w:sz w:val="24"/>
                          <w:szCs w:val="24"/>
                          <w:highlight w:val="green"/>
                        </w:rPr>
                        <w:t xml:space="preserve">enter id, first name, last name and number Of </w:t>
                      </w:r>
                      <w:proofErr w:type="gramStart"/>
                      <w:r w:rsidRPr="00166409">
                        <w:rPr>
                          <w:rFonts w:asciiTheme="minorBidi" w:hAnsiTheme="minorBidi"/>
                          <w:sz w:val="24"/>
                          <w:szCs w:val="24"/>
                          <w:highlight w:val="green"/>
                        </w:rPr>
                        <w:t>operations</w:t>
                      </w:r>
                      <w:proofErr w:type="gramEnd"/>
                    </w:p>
                    <w:p w14:paraId="34A651BD" w14:textId="77777777" w:rsidR="00292FD7" w:rsidRPr="00166409" w:rsidRDefault="00292FD7" w:rsidP="00292FD7">
                      <w:pPr>
                        <w:bidi w:val="0"/>
                        <w:rPr>
                          <w:rFonts w:asciiTheme="minorBidi" w:hAnsiTheme="minorBidi"/>
                          <w:sz w:val="24"/>
                          <w:szCs w:val="24"/>
                          <w:highlight w:val="yellow"/>
                        </w:rPr>
                      </w:pPr>
                      <w:r w:rsidRPr="00166409">
                        <w:rPr>
                          <w:rFonts w:asciiTheme="minorBidi" w:hAnsiTheme="minorBidi"/>
                          <w:sz w:val="24"/>
                          <w:szCs w:val="24"/>
                          <w:highlight w:val="yellow"/>
                        </w:rPr>
                        <w:t>111 aaa aaa 3</w:t>
                      </w:r>
                    </w:p>
                    <w:p w14:paraId="6B9A8A96" w14:textId="77777777" w:rsidR="00292FD7" w:rsidRDefault="00292FD7" w:rsidP="00292FD7">
                      <w:pPr>
                        <w:bidi w:val="0"/>
                        <w:rPr>
                          <w:rFonts w:asciiTheme="minorBidi" w:hAnsiTheme="minorBidi"/>
                          <w:sz w:val="24"/>
                          <w:szCs w:val="24"/>
                          <w:highlight w:val="green"/>
                        </w:rPr>
                      </w:pPr>
                      <w:r w:rsidRPr="00166409">
                        <w:rPr>
                          <w:rFonts w:asciiTheme="minorBidi" w:hAnsiTheme="minorBidi"/>
                          <w:sz w:val="24"/>
                          <w:szCs w:val="24"/>
                          <w:highlight w:val="green"/>
                        </w:rPr>
                        <w:t xml:space="preserve">enter </w:t>
                      </w:r>
                      <w:r>
                        <w:rPr>
                          <w:rFonts w:asciiTheme="minorBidi" w:hAnsiTheme="minorBidi"/>
                          <w:sz w:val="24"/>
                          <w:szCs w:val="24"/>
                          <w:highlight w:val="green"/>
                        </w:rPr>
                        <w:t>3</w:t>
                      </w:r>
                      <w:r w:rsidRPr="00166409">
                        <w:rPr>
                          <w:rFonts w:asciiTheme="minorBidi" w:hAnsiTheme="minorBidi"/>
                          <w:sz w:val="24"/>
                          <w:szCs w:val="24"/>
                          <w:highlight w:val="green"/>
                        </w:rPr>
                        <w:t xml:space="preserve"> </w:t>
                      </w:r>
                      <w:proofErr w:type="gramStart"/>
                      <w:r w:rsidRPr="00166409">
                        <w:rPr>
                          <w:rFonts w:asciiTheme="minorBidi" w:hAnsiTheme="minorBidi"/>
                          <w:sz w:val="24"/>
                          <w:szCs w:val="24"/>
                          <w:highlight w:val="green"/>
                        </w:rPr>
                        <w:t>grades</w:t>
                      </w:r>
                      <w:proofErr w:type="gramEnd"/>
                    </w:p>
                    <w:p w14:paraId="22C38EE9" w14:textId="77777777" w:rsidR="00292FD7" w:rsidRPr="00166409" w:rsidRDefault="00292FD7" w:rsidP="00292FD7">
                      <w:pPr>
                        <w:bidi w:val="0"/>
                        <w:rPr>
                          <w:rFonts w:asciiTheme="minorBidi" w:hAnsiTheme="minorBidi"/>
                          <w:sz w:val="24"/>
                          <w:szCs w:val="24"/>
                          <w:highlight w:val="green"/>
                        </w:rPr>
                      </w:pPr>
                      <w:r w:rsidRPr="00166409">
                        <w:rPr>
                          <w:rFonts w:asciiTheme="minorBidi" w:hAnsiTheme="minorBidi"/>
                          <w:sz w:val="24"/>
                          <w:szCs w:val="24"/>
                          <w:highlight w:val="yellow"/>
                        </w:rPr>
                        <w:t>100 95 98</w:t>
                      </w:r>
                    </w:p>
                    <w:p w14:paraId="434E4235" w14:textId="77777777" w:rsidR="00292FD7" w:rsidRDefault="00292FD7" w:rsidP="00292FD7">
                      <w:pPr>
                        <w:bidi w:val="0"/>
                        <w:rPr>
                          <w:rFonts w:asciiTheme="minorBidi" w:hAnsiTheme="minorBidi"/>
                          <w:sz w:val="24"/>
                          <w:szCs w:val="24"/>
                          <w:highlight w:val="green"/>
                        </w:rPr>
                      </w:pPr>
                      <w:r w:rsidRPr="00166409">
                        <w:rPr>
                          <w:rFonts w:asciiTheme="minorBidi" w:hAnsiTheme="minorBidi"/>
                          <w:sz w:val="24"/>
                          <w:szCs w:val="24"/>
                          <w:highlight w:val="green"/>
                        </w:rPr>
                        <w:t>enter 0-7</w:t>
                      </w:r>
                    </w:p>
                    <w:p w14:paraId="2C4EC29F" w14:textId="77777777" w:rsidR="00292FD7" w:rsidRPr="00166409" w:rsidRDefault="00292FD7" w:rsidP="00292FD7">
                      <w:pPr>
                        <w:bidi w:val="0"/>
                        <w:rPr>
                          <w:rFonts w:asciiTheme="minorBidi" w:hAnsiTheme="minorBidi"/>
                          <w:sz w:val="24"/>
                          <w:szCs w:val="24"/>
                          <w:highlight w:val="yellow"/>
                        </w:rPr>
                      </w:pPr>
                      <w:r w:rsidRPr="00166409">
                        <w:rPr>
                          <w:rFonts w:asciiTheme="minorBidi" w:hAnsiTheme="minorBidi"/>
                          <w:sz w:val="24"/>
                          <w:szCs w:val="24"/>
                          <w:highlight w:val="yellow"/>
                        </w:rPr>
                        <w:t>1</w:t>
                      </w:r>
                    </w:p>
                    <w:p w14:paraId="648D1FA8" w14:textId="77777777" w:rsidR="00292FD7" w:rsidRPr="00166409" w:rsidRDefault="00292FD7" w:rsidP="00292FD7">
                      <w:pPr>
                        <w:bidi w:val="0"/>
                        <w:rPr>
                          <w:rFonts w:asciiTheme="minorBidi" w:hAnsiTheme="minorBidi"/>
                          <w:sz w:val="24"/>
                          <w:szCs w:val="24"/>
                          <w:highlight w:val="green"/>
                        </w:rPr>
                      </w:pPr>
                      <w:r w:rsidRPr="00166409">
                        <w:rPr>
                          <w:rFonts w:asciiTheme="minorBidi" w:hAnsiTheme="minorBidi"/>
                          <w:sz w:val="24"/>
                          <w:szCs w:val="24"/>
                          <w:highlight w:val="green"/>
                        </w:rPr>
                        <w:t xml:space="preserve">enter 1 to add a private </w:t>
                      </w:r>
                      <w:proofErr w:type="gramStart"/>
                      <w:r w:rsidRPr="00166409">
                        <w:rPr>
                          <w:rFonts w:asciiTheme="minorBidi" w:hAnsiTheme="minorBidi"/>
                          <w:sz w:val="24"/>
                          <w:szCs w:val="24"/>
                          <w:highlight w:val="green"/>
                        </w:rPr>
                        <w:t>soldier</w:t>
                      </w:r>
                      <w:proofErr w:type="gramEnd"/>
                    </w:p>
                    <w:p w14:paraId="15045E54" w14:textId="77777777" w:rsidR="00292FD7" w:rsidRPr="00166409" w:rsidRDefault="00292FD7" w:rsidP="00292FD7">
                      <w:pPr>
                        <w:bidi w:val="0"/>
                        <w:rPr>
                          <w:rFonts w:asciiTheme="minorBidi" w:hAnsiTheme="minorBidi"/>
                          <w:sz w:val="24"/>
                          <w:szCs w:val="24"/>
                          <w:highlight w:val="green"/>
                        </w:rPr>
                      </w:pPr>
                      <w:r w:rsidRPr="00166409">
                        <w:rPr>
                          <w:rFonts w:asciiTheme="minorBidi" w:hAnsiTheme="minorBidi"/>
                          <w:sz w:val="24"/>
                          <w:szCs w:val="24"/>
                          <w:highlight w:val="green"/>
                        </w:rPr>
                        <w:t xml:space="preserve">enter 2 to add a commander </w:t>
                      </w:r>
                      <w:proofErr w:type="gramStart"/>
                      <w:r w:rsidRPr="00166409">
                        <w:rPr>
                          <w:rFonts w:asciiTheme="minorBidi" w:hAnsiTheme="minorBidi"/>
                          <w:sz w:val="24"/>
                          <w:szCs w:val="24"/>
                          <w:highlight w:val="green"/>
                        </w:rPr>
                        <w:t>soldier</w:t>
                      </w:r>
                      <w:proofErr w:type="gramEnd"/>
                    </w:p>
                    <w:p w14:paraId="63A37E60" w14:textId="77777777" w:rsidR="00292FD7" w:rsidRDefault="00292FD7" w:rsidP="00292FD7">
                      <w:pPr>
                        <w:bidi w:val="0"/>
                        <w:rPr>
                          <w:rFonts w:asciiTheme="minorBidi" w:hAnsiTheme="minorBidi"/>
                          <w:sz w:val="24"/>
                          <w:szCs w:val="24"/>
                          <w:highlight w:val="green"/>
                        </w:rPr>
                      </w:pPr>
                      <w:r w:rsidRPr="00166409">
                        <w:rPr>
                          <w:rFonts w:asciiTheme="minorBidi" w:hAnsiTheme="minorBidi"/>
                          <w:sz w:val="24"/>
                          <w:szCs w:val="24"/>
                          <w:highlight w:val="green"/>
                        </w:rPr>
                        <w:t xml:space="preserve">enter 3 to add </w:t>
                      </w:r>
                      <w:proofErr w:type="gramStart"/>
                      <w:r w:rsidRPr="00166409">
                        <w:rPr>
                          <w:rFonts w:asciiTheme="minorBidi" w:hAnsiTheme="minorBidi"/>
                          <w:sz w:val="24"/>
                          <w:szCs w:val="24"/>
                          <w:highlight w:val="green"/>
                        </w:rPr>
                        <w:t>a</w:t>
                      </w:r>
                      <w:proofErr w:type="gramEnd"/>
                      <w:r w:rsidRPr="00166409">
                        <w:rPr>
                          <w:rFonts w:asciiTheme="minorBidi" w:hAnsiTheme="minorBidi"/>
                          <w:sz w:val="24"/>
                          <w:szCs w:val="24"/>
                          <w:highlight w:val="green"/>
                        </w:rPr>
                        <w:t xml:space="preserve"> officer soldier</w:t>
                      </w:r>
                    </w:p>
                    <w:p w14:paraId="12341C1E" w14:textId="77777777" w:rsidR="00292FD7" w:rsidRPr="00166409" w:rsidRDefault="00292FD7" w:rsidP="00292FD7">
                      <w:pPr>
                        <w:bidi w:val="0"/>
                        <w:rPr>
                          <w:rFonts w:asciiTheme="minorBidi" w:hAnsiTheme="minorBidi"/>
                          <w:sz w:val="24"/>
                          <w:szCs w:val="24"/>
                          <w:highlight w:val="yellow"/>
                        </w:rPr>
                      </w:pPr>
                      <w:r w:rsidRPr="00166409">
                        <w:rPr>
                          <w:rFonts w:asciiTheme="minorBidi" w:hAnsiTheme="minorBidi"/>
                          <w:sz w:val="24"/>
                          <w:szCs w:val="24"/>
                          <w:highlight w:val="yellow"/>
                        </w:rPr>
                        <w:t>2</w:t>
                      </w:r>
                    </w:p>
                    <w:p w14:paraId="74276C4F" w14:textId="77777777" w:rsidR="00292FD7" w:rsidRDefault="00292FD7" w:rsidP="00292FD7">
                      <w:pPr>
                        <w:bidi w:val="0"/>
                        <w:rPr>
                          <w:rFonts w:asciiTheme="minorBidi" w:hAnsiTheme="minorBidi"/>
                          <w:sz w:val="24"/>
                          <w:szCs w:val="24"/>
                          <w:highlight w:val="green"/>
                        </w:rPr>
                      </w:pPr>
                      <w:r w:rsidRPr="00166409">
                        <w:rPr>
                          <w:rFonts w:asciiTheme="minorBidi" w:hAnsiTheme="minorBidi"/>
                          <w:sz w:val="24"/>
                          <w:szCs w:val="24"/>
                          <w:highlight w:val="green"/>
                        </w:rPr>
                        <w:t xml:space="preserve">enter id, first name, last name and number Of </w:t>
                      </w:r>
                      <w:proofErr w:type="gramStart"/>
                      <w:r w:rsidRPr="00166409">
                        <w:rPr>
                          <w:rFonts w:asciiTheme="minorBidi" w:hAnsiTheme="minorBidi"/>
                          <w:sz w:val="24"/>
                          <w:szCs w:val="24"/>
                          <w:highlight w:val="green"/>
                        </w:rPr>
                        <w:t>operations</w:t>
                      </w:r>
                      <w:proofErr w:type="gramEnd"/>
                    </w:p>
                    <w:p w14:paraId="2773027E" w14:textId="77777777" w:rsidR="00292FD7" w:rsidRPr="005E7C36" w:rsidRDefault="00292FD7" w:rsidP="00292FD7">
                      <w:pPr>
                        <w:bidi w:val="0"/>
                        <w:rPr>
                          <w:rFonts w:asciiTheme="minorBidi" w:hAnsiTheme="minorBidi"/>
                          <w:sz w:val="24"/>
                          <w:szCs w:val="24"/>
                          <w:highlight w:val="yellow"/>
                        </w:rPr>
                      </w:pPr>
                      <w:r>
                        <w:rPr>
                          <w:rFonts w:asciiTheme="minorBidi" w:hAnsiTheme="minorBidi"/>
                          <w:sz w:val="24"/>
                          <w:szCs w:val="24"/>
                          <w:highlight w:val="yellow"/>
                        </w:rPr>
                        <w:t>222</w:t>
                      </w:r>
                      <w:r w:rsidRPr="005E7C36">
                        <w:rPr>
                          <w:rFonts w:asciiTheme="minorBidi" w:hAnsiTheme="minorBidi"/>
                          <w:sz w:val="24"/>
                          <w:szCs w:val="24"/>
                          <w:highlight w:val="yellow"/>
                        </w:rPr>
                        <w:t xml:space="preserve"> </w:t>
                      </w:r>
                      <w:r>
                        <w:rPr>
                          <w:rFonts w:asciiTheme="minorBidi" w:hAnsiTheme="minorBidi"/>
                          <w:sz w:val="24"/>
                          <w:szCs w:val="24"/>
                          <w:highlight w:val="yellow"/>
                        </w:rPr>
                        <w:t>bbb</w:t>
                      </w:r>
                      <w:r w:rsidRPr="005E7C36">
                        <w:rPr>
                          <w:rFonts w:asciiTheme="minorBidi" w:hAnsiTheme="minorBidi"/>
                          <w:sz w:val="24"/>
                          <w:szCs w:val="24"/>
                          <w:highlight w:val="yellow"/>
                        </w:rPr>
                        <w:t xml:space="preserve"> </w:t>
                      </w:r>
                      <w:r>
                        <w:rPr>
                          <w:rFonts w:asciiTheme="minorBidi" w:hAnsiTheme="minorBidi"/>
                          <w:sz w:val="24"/>
                          <w:szCs w:val="24"/>
                          <w:highlight w:val="yellow"/>
                        </w:rPr>
                        <w:t>bbb</w:t>
                      </w:r>
                      <w:r w:rsidRPr="005E7C36">
                        <w:rPr>
                          <w:rFonts w:asciiTheme="minorBidi" w:hAnsiTheme="minorBidi"/>
                          <w:sz w:val="24"/>
                          <w:szCs w:val="24"/>
                          <w:highlight w:val="yellow"/>
                        </w:rPr>
                        <w:t xml:space="preserve"> </w:t>
                      </w:r>
                      <w:r>
                        <w:rPr>
                          <w:rFonts w:asciiTheme="minorBidi" w:hAnsiTheme="minorBidi"/>
                          <w:sz w:val="24"/>
                          <w:szCs w:val="24"/>
                          <w:highlight w:val="yellow"/>
                        </w:rPr>
                        <w:t>0</w:t>
                      </w:r>
                    </w:p>
                    <w:p w14:paraId="023375EB" w14:textId="77777777" w:rsidR="00292FD7" w:rsidRDefault="00292FD7" w:rsidP="00292FD7">
                      <w:pPr>
                        <w:bidi w:val="0"/>
                        <w:rPr>
                          <w:rFonts w:asciiTheme="minorBidi" w:hAnsiTheme="minorBidi"/>
                          <w:sz w:val="24"/>
                          <w:szCs w:val="24"/>
                          <w:highlight w:val="green"/>
                        </w:rPr>
                      </w:pPr>
                      <w:r w:rsidRPr="00166409">
                        <w:rPr>
                          <w:rFonts w:asciiTheme="minorBidi" w:hAnsiTheme="minorBidi"/>
                          <w:sz w:val="24"/>
                          <w:szCs w:val="24"/>
                          <w:highlight w:val="green"/>
                        </w:rPr>
                        <w:t xml:space="preserve">enter 1 if the soldier is combat and 0 if </w:t>
                      </w:r>
                      <w:proofErr w:type="gramStart"/>
                      <w:r w:rsidRPr="00166409">
                        <w:rPr>
                          <w:rFonts w:asciiTheme="minorBidi" w:hAnsiTheme="minorBidi"/>
                          <w:sz w:val="24"/>
                          <w:szCs w:val="24"/>
                          <w:highlight w:val="green"/>
                        </w:rPr>
                        <w:t>not</w:t>
                      </w:r>
                      <w:proofErr w:type="gramEnd"/>
                    </w:p>
                    <w:p w14:paraId="0B3F5931" w14:textId="77777777" w:rsidR="00292FD7" w:rsidRPr="00166409" w:rsidRDefault="00292FD7" w:rsidP="00292FD7">
                      <w:pPr>
                        <w:bidi w:val="0"/>
                        <w:rPr>
                          <w:rFonts w:asciiTheme="minorBidi" w:hAnsiTheme="minorBidi"/>
                          <w:sz w:val="24"/>
                          <w:szCs w:val="24"/>
                          <w:highlight w:val="yellow"/>
                        </w:rPr>
                      </w:pPr>
                      <w:r w:rsidRPr="00166409">
                        <w:rPr>
                          <w:rFonts w:asciiTheme="minorBidi" w:hAnsiTheme="minorBidi"/>
                          <w:sz w:val="24"/>
                          <w:szCs w:val="24"/>
                          <w:highlight w:val="yellow"/>
                        </w:rPr>
                        <w:t>1</w:t>
                      </w:r>
                    </w:p>
                    <w:p w14:paraId="184D75B6" w14:textId="77777777" w:rsidR="00292FD7" w:rsidRDefault="00292FD7" w:rsidP="00292FD7">
                      <w:pPr>
                        <w:bidi w:val="0"/>
                        <w:rPr>
                          <w:rFonts w:asciiTheme="minorBidi" w:hAnsiTheme="minorBidi"/>
                          <w:sz w:val="24"/>
                          <w:szCs w:val="24"/>
                          <w:highlight w:val="green"/>
                        </w:rPr>
                      </w:pPr>
                      <w:r w:rsidRPr="00166409">
                        <w:rPr>
                          <w:rFonts w:asciiTheme="minorBidi" w:hAnsiTheme="minorBidi"/>
                          <w:sz w:val="24"/>
                          <w:szCs w:val="24"/>
                          <w:highlight w:val="green"/>
                        </w:rPr>
                        <w:t>enter 0-7</w:t>
                      </w:r>
                    </w:p>
                    <w:p w14:paraId="6EA98778" w14:textId="77777777" w:rsidR="00292FD7" w:rsidRPr="00166409" w:rsidRDefault="00292FD7" w:rsidP="00292FD7">
                      <w:pPr>
                        <w:bidi w:val="0"/>
                        <w:rPr>
                          <w:rFonts w:asciiTheme="minorBidi" w:hAnsiTheme="minorBidi"/>
                          <w:sz w:val="24"/>
                          <w:szCs w:val="24"/>
                          <w:highlight w:val="yellow"/>
                        </w:rPr>
                      </w:pPr>
                      <w:r w:rsidRPr="00166409">
                        <w:rPr>
                          <w:rFonts w:asciiTheme="minorBidi" w:hAnsiTheme="minorBidi"/>
                          <w:sz w:val="24"/>
                          <w:szCs w:val="24"/>
                          <w:highlight w:val="yellow"/>
                        </w:rPr>
                        <w:t>1</w:t>
                      </w:r>
                    </w:p>
                    <w:p w14:paraId="78BEF8AB" w14:textId="77777777" w:rsidR="00292FD7" w:rsidRPr="00166409" w:rsidRDefault="00292FD7" w:rsidP="00292FD7">
                      <w:pPr>
                        <w:bidi w:val="0"/>
                        <w:rPr>
                          <w:rFonts w:asciiTheme="minorBidi" w:hAnsiTheme="minorBidi"/>
                          <w:sz w:val="24"/>
                          <w:szCs w:val="24"/>
                          <w:highlight w:val="green"/>
                        </w:rPr>
                      </w:pPr>
                      <w:r w:rsidRPr="00166409">
                        <w:rPr>
                          <w:rFonts w:asciiTheme="minorBidi" w:hAnsiTheme="minorBidi"/>
                          <w:sz w:val="24"/>
                          <w:szCs w:val="24"/>
                          <w:highlight w:val="green"/>
                        </w:rPr>
                        <w:t xml:space="preserve">enter 1 to add a private </w:t>
                      </w:r>
                      <w:proofErr w:type="gramStart"/>
                      <w:r w:rsidRPr="00166409">
                        <w:rPr>
                          <w:rFonts w:asciiTheme="minorBidi" w:hAnsiTheme="minorBidi"/>
                          <w:sz w:val="24"/>
                          <w:szCs w:val="24"/>
                          <w:highlight w:val="green"/>
                        </w:rPr>
                        <w:t>soldier</w:t>
                      </w:r>
                      <w:proofErr w:type="gramEnd"/>
                    </w:p>
                    <w:p w14:paraId="5156BA45" w14:textId="77777777" w:rsidR="00292FD7" w:rsidRPr="00166409" w:rsidRDefault="00292FD7" w:rsidP="00292FD7">
                      <w:pPr>
                        <w:bidi w:val="0"/>
                        <w:rPr>
                          <w:rFonts w:asciiTheme="minorBidi" w:hAnsiTheme="minorBidi"/>
                          <w:sz w:val="24"/>
                          <w:szCs w:val="24"/>
                          <w:highlight w:val="green"/>
                        </w:rPr>
                      </w:pPr>
                      <w:r w:rsidRPr="00166409">
                        <w:rPr>
                          <w:rFonts w:asciiTheme="minorBidi" w:hAnsiTheme="minorBidi"/>
                          <w:sz w:val="24"/>
                          <w:szCs w:val="24"/>
                          <w:highlight w:val="green"/>
                        </w:rPr>
                        <w:t xml:space="preserve">enter 2 to add a commander </w:t>
                      </w:r>
                      <w:proofErr w:type="gramStart"/>
                      <w:r w:rsidRPr="00166409">
                        <w:rPr>
                          <w:rFonts w:asciiTheme="minorBidi" w:hAnsiTheme="minorBidi"/>
                          <w:sz w:val="24"/>
                          <w:szCs w:val="24"/>
                          <w:highlight w:val="green"/>
                        </w:rPr>
                        <w:t>soldier</w:t>
                      </w:r>
                      <w:proofErr w:type="gramEnd"/>
                    </w:p>
                    <w:p w14:paraId="0734D68A" w14:textId="77777777" w:rsidR="00292FD7" w:rsidRDefault="00292FD7" w:rsidP="00292FD7">
                      <w:pPr>
                        <w:bidi w:val="0"/>
                        <w:rPr>
                          <w:rFonts w:asciiTheme="minorBidi" w:hAnsiTheme="minorBidi"/>
                          <w:sz w:val="24"/>
                          <w:szCs w:val="24"/>
                          <w:highlight w:val="green"/>
                        </w:rPr>
                      </w:pPr>
                      <w:r w:rsidRPr="00166409">
                        <w:rPr>
                          <w:rFonts w:asciiTheme="minorBidi" w:hAnsiTheme="minorBidi"/>
                          <w:sz w:val="24"/>
                          <w:szCs w:val="24"/>
                          <w:highlight w:val="green"/>
                        </w:rPr>
                        <w:t xml:space="preserve">enter 3 to add </w:t>
                      </w:r>
                      <w:proofErr w:type="gramStart"/>
                      <w:r w:rsidRPr="00166409">
                        <w:rPr>
                          <w:rFonts w:asciiTheme="minorBidi" w:hAnsiTheme="minorBidi"/>
                          <w:sz w:val="24"/>
                          <w:szCs w:val="24"/>
                          <w:highlight w:val="green"/>
                        </w:rPr>
                        <w:t>a</w:t>
                      </w:r>
                      <w:proofErr w:type="gramEnd"/>
                      <w:r w:rsidRPr="00166409">
                        <w:rPr>
                          <w:rFonts w:asciiTheme="minorBidi" w:hAnsiTheme="minorBidi"/>
                          <w:sz w:val="24"/>
                          <w:szCs w:val="24"/>
                          <w:highlight w:val="green"/>
                        </w:rPr>
                        <w:t xml:space="preserve"> officer soldier</w:t>
                      </w:r>
                    </w:p>
                    <w:p w14:paraId="11172E13" w14:textId="77777777" w:rsidR="00292FD7" w:rsidRPr="00166409" w:rsidRDefault="00292FD7" w:rsidP="00292FD7">
                      <w:pPr>
                        <w:bidi w:val="0"/>
                        <w:rPr>
                          <w:rFonts w:asciiTheme="minorBidi" w:hAnsiTheme="minorBidi"/>
                          <w:sz w:val="24"/>
                          <w:szCs w:val="24"/>
                          <w:highlight w:val="yellow"/>
                        </w:rPr>
                      </w:pPr>
                      <w:r w:rsidRPr="00166409">
                        <w:rPr>
                          <w:rFonts w:asciiTheme="minorBidi" w:hAnsiTheme="minorBidi"/>
                          <w:sz w:val="24"/>
                          <w:szCs w:val="24"/>
                          <w:highlight w:val="yellow"/>
                        </w:rPr>
                        <w:t>3</w:t>
                      </w:r>
                    </w:p>
                    <w:p w14:paraId="414F3C62" w14:textId="77777777" w:rsidR="00292FD7" w:rsidRDefault="00292FD7" w:rsidP="00292FD7">
                      <w:pPr>
                        <w:bidi w:val="0"/>
                        <w:rPr>
                          <w:rFonts w:asciiTheme="minorBidi" w:hAnsiTheme="minorBidi"/>
                          <w:sz w:val="24"/>
                          <w:szCs w:val="24"/>
                          <w:highlight w:val="green"/>
                        </w:rPr>
                      </w:pPr>
                      <w:r w:rsidRPr="00166409">
                        <w:rPr>
                          <w:rFonts w:asciiTheme="minorBidi" w:hAnsiTheme="minorBidi"/>
                          <w:sz w:val="24"/>
                          <w:szCs w:val="24"/>
                          <w:highlight w:val="green"/>
                        </w:rPr>
                        <w:t xml:space="preserve">enter id, first name, last name and number Of </w:t>
                      </w:r>
                      <w:proofErr w:type="gramStart"/>
                      <w:r w:rsidRPr="00166409">
                        <w:rPr>
                          <w:rFonts w:asciiTheme="minorBidi" w:hAnsiTheme="minorBidi"/>
                          <w:sz w:val="24"/>
                          <w:szCs w:val="24"/>
                          <w:highlight w:val="green"/>
                        </w:rPr>
                        <w:t>operations</w:t>
                      </w:r>
                      <w:proofErr w:type="gramEnd"/>
                    </w:p>
                    <w:p w14:paraId="17CC5F42" w14:textId="77777777" w:rsidR="00292FD7" w:rsidRDefault="00292FD7" w:rsidP="00292FD7">
                      <w:pPr>
                        <w:bidi w:val="0"/>
                        <w:rPr>
                          <w:rFonts w:asciiTheme="minorBidi" w:hAnsiTheme="minorBidi"/>
                          <w:sz w:val="24"/>
                          <w:szCs w:val="24"/>
                          <w:highlight w:val="yellow"/>
                        </w:rPr>
                      </w:pPr>
                      <w:r>
                        <w:rPr>
                          <w:rFonts w:asciiTheme="minorBidi" w:hAnsiTheme="minorBidi"/>
                          <w:sz w:val="24"/>
                          <w:szCs w:val="24"/>
                          <w:highlight w:val="yellow"/>
                        </w:rPr>
                        <w:t>333</w:t>
                      </w:r>
                      <w:r w:rsidRPr="005E7C36">
                        <w:rPr>
                          <w:rFonts w:asciiTheme="minorBidi" w:hAnsiTheme="minorBidi"/>
                          <w:sz w:val="24"/>
                          <w:szCs w:val="24"/>
                          <w:highlight w:val="yellow"/>
                        </w:rPr>
                        <w:t xml:space="preserve"> </w:t>
                      </w:r>
                      <w:r>
                        <w:rPr>
                          <w:rFonts w:asciiTheme="minorBidi" w:hAnsiTheme="minorBidi"/>
                          <w:sz w:val="24"/>
                          <w:szCs w:val="24"/>
                          <w:highlight w:val="yellow"/>
                        </w:rPr>
                        <w:t>ccc</w:t>
                      </w:r>
                      <w:r w:rsidRPr="005E7C36">
                        <w:rPr>
                          <w:rFonts w:asciiTheme="minorBidi" w:hAnsiTheme="minorBidi"/>
                          <w:sz w:val="24"/>
                          <w:szCs w:val="24"/>
                          <w:highlight w:val="yellow"/>
                        </w:rPr>
                        <w:t xml:space="preserve"> </w:t>
                      </w:r>
                      <w:r>
                        <w:rPr>
                          <w:rFonts w:asciiTheme="minorBidi" w:hAnsiTheme="minorBidi"/>
                          <w:sz w:val="24"/>
                          <w:szCs w:val="24"/>
                          <w:highlight w:val="yellow"/>
                        </w:rPr>
                        <w:t>ccc</w:t>
                      </w:r>
                      <w:r w:rsidRPr="005E7C36">
                        <w:rPr>
                          <w:rFonts w:asciiTheme="minorBidi" w:hAnsiTheme="minorBidi"/>
                          <w:sz w:val="24"/>
                          <w:szCs w:val="24"/>
                          <w:highlight w:val="yellow"/>
                        </w:rPr>
                        <w:t xml:space="preserve"> </w:t>
                      </w:r>
                      <w:r>
                        <w:rPr>
                          <w:rFonts w:asciiTheme="minorBidi" w:hAnsiTheme="minorBidi"/>
                          <w:sz w:val="24"/>
                          <w:szCs w:val="24"/>
                          <w:highlight w:val="yellow"/>
                        </w:rPr>
                        <w:t>0</w:t>
                      </w:r>
                    </w:p>
                    <w:p w14:paraId="166F30C9" w14:textId="77777777" w:rsidR="00292FD7" w:rsidRDefault="00292FD7" w:rsidP="00292FD7">
                      <w:pPr>
                        <w:bidi w:val="0"/>
                        <w:rPr>
                          <w:rFonts w:asciiTheme="minorBidi" w:hAnsiTheme="minorBidi"/>
                          <w:sz w:val="24"/>
                          <w:szCs w:val="24"/>
                        </w:rPr>
                      </w:pPr>
                      <w:r w:rsidRPr="00166409">
                        <w:rPr>
                          <w:rFonts w:asciiTheme="minorBidi" w:hAnsiTheme="minorBidi"/>
                          <w:sz w:val="24"/>
                          <w:szCs w:val="24"/>
                          <w:highlight w:val="green"/>
                        </w:rPr>
                        <w:t xml:space="preserve">enter number of sociometric </w:t>
                      </w:r>
                      <w:proofErr w:type="gramStart"/>
                      <w:r w:rsidRPr="00166409">
                        <w:rPr>
                          <w:rFonts w:asciiTheme="minorBidi" w:hAnsiTheme="minorBidi"/>
                          <w:sz w:val="24"/>
                          <w:szCs w:val="24"/>
                          <w:highlight w:val="green"/>
                        </w:rPr>
                        <w:t>score</w:t>
                      </w:r>
                      <w:proofErr w:type="gramEnd"/>
                    </w:p>
                    <w:p w14:paraId="42AF3F46" w14:textId="77777777" w:rsidR="00292FD7" w:rsidRPr="00166409" w:rsidRDefault="00292FD7" w:rsidP="00292FD7">
                      <w:pPr>
                        <w:bidi w:val="0"/>
                        <w:rPr>
                          <w:rFonts w:asciiTheme="minorBidi" w:hAnsiTheme="minorBidi"/>
                          <w:sz w:val="24"/>
                          <w:szCs w:val="24"/>
                          <w:highlight w:val="yellow"/>
                        </w:rPr>
                      </w:pPr>
                      <w:r w:rsidRPr="00166409">
                        <w:rPr>
                          <w:rFonts w:asciiTheme="minorBidi" w:hAnsiTheme="minorBidi"/>
                          <w:sz w:val="24"/>
                          <w:szCs w:val="24"/>
                          <w:highlight w:val="yellow"/>
                        </w:rPr>
                        <w:t>100</w:t>
                      </w:r>
                    </w:p>
                    <w:p w14:paraId="581B395E" w14:textId="77777777" w:rsidR="00292FD7" w:rsidRDefault="00292FD7" w:rsidP="00292FD7">
                      <w:pPr>
                        <w:bidi w:val="0"/>
                        <w:rPr>
                          <w:rFonts w:asciiTheme="minorBidi" w:hAnsiTheme="minorBidi"/>
                          <w:sz w:val="24"/>
                          <w:szCs w:val="24"/>
                          <w:highlight w:val="green"/>
                        </w:rPr>
                      </w:pPr>
                      <w:r w:rsidRPr="00166409">
                        <w:rPr>
                          <w:rFonts w:asciiTheme="minorBidi" w:hAnsiTheme="minorBidi"/>
                          <w:sz w:val="24"/>
                          <w:szCs w:val="24"/>
                          <w:highlight w:val="green"/>
                        </w:rPr>
                        <w:t>enter 0-7</w:t>
                      </w:r>
                    </w:p>
                    <w:p w14:paraId="2774BC4B" w14:textId="77777777" w:rsidR="00292FD7" w:rsidRPr="00166409" w:rsidRDefault="00292FD7" w:rsidP="00292FD7">
                      <w:pPr>
                        <w:bidi w:val="0"/>
                        <w:rPr>
                          <w:rFonts w:asciiTheme="minorBidi" w:hAnsiTheme="minorBidi"/>
                          <w:sz w:val="24"/>
                          <w:szCs w:val="24"/>
                          <w:highlight w:val="yellow"/>
                        </w:rPr>
                      </w:pPr>
                      <w:r w:rsidRPr="00166409">
                        <w:rPr>
                          <w:rFonts w:asciiTheme="minorBidi" w:hAnsiTheme="minorBidi"/>
                          <w:sz w:val="24"/>
                          <w:szCs w:val="24"/>
                          <w:highlight w:val="yellow"/>
                        </w:rPr>
                        <w:t>3</w:t>
                      </w:r>
                    </w:p>
                    <w:p w14:paraId="4468475D" w14:textId="77777777" w:rsidR="00292FD7" w:rsidRPr="00166409" w:rsidRDefault="00292FD7" w:rsidP="00292FD7">
                      <w:pPr>
                        <w:bidi w:val="0"/>
                        <w:rPr>
                          <w:rFonts w:asciiTheme="minorBidi" w:hAnsiTheme="minorBidi"/>
                          <w:sz w:val="24"/>
                          <w:szCs w:val="24"/>
                          <w:highlight w:val="yellow"/>
                        </w:rPr>
                      </w:pPr>
                      <w:r w:rsidRPr="00166409">
                        <w:rPr>
                          <w:rFonts w:asciiTheme="minorBidi" w:hAnsiTheme="minorBidi"/>
                          <w:sz w:val="24"/>
                          <w:szCs w:val="24"/>
                          <w:highlight w:val="green"/>
                        </w:rPr>
                        <w:t>Officer soldier with most sociometric score:</w:t>
                      </w:r>
                      <w:r>
                        <w:rPr>
                          <w:rFonts w:asciiTheme="minorBidi" w:hAnsiTheme="minorBidi"/>
                          <w:sz w:val="24"/>
                          <w:szCs w:val="24"/>
                        </w:rPr>
                        <w:t xml:space="preserve"> </w:t>
                      </w:r>
                      <w:r w:rsidRPr="00166409">
                        <w:rPr>
                          <w:rFonts w:asciiTheme="minorBidi" w:hAnsiTheme="minorBidi"/>
                          <w:sz w:val="24"/>
                          <w:szCs w:val="24"/>
                          <w:highlight w:val="yellow"/>
                        </w:rPr>
                        <w:t>ccc ccc</w:t>
                      </w:r>
                    </w:p>
                    <w:p w14:paraId="6F868483" w14:textId="77777777" w:rsidR="00292FD7" w:rsidRDefault="00292FD7" w:rsidP="00292FD7">
                      <w:pPr>
                        <w:bidi w:val="0"/>
                        <w:rPr>
                          <w:rFonts w:asciiTheme="minorBidi" w:hAnsiTheme="minorBidi"/>
                          <w:sz w:val="24"/>
                          <w:szCs w:val="24"/>
                          <w:highlight w:val="green"/>
                        </w:rPr>
                      </w:pPr>
                      <w:r w:rsidRPr="00166409">
                        <w:rPr>
                          <w:rFonts w:asciiTheme="minorBidi" w:hAnsiTheme="minorBidi"/>
                          <w:sz w:val="24"/>
                          <w:szCs w:val="24"/>
                          <w:highlight w:val="green"/>
                        </w:rPr>
                        <w:t>enter 0-7</w:t>
                      </w:r>
                    </w:p>
                    <w:p w14:paraId="16968B9B" w14:textId="77777777" w:rsidR="00292FD7" w:rsidRPr="00166409" w:rsidRDefault="00292FD7" w:rsidP="00292FD7">
                      <w:pPr>
                        <w:bidi w:val="0"/>
                        <w:rPr>
                          <w:rFonts w:asciiTheme="minorBidi" w:hAnsiTheme="minorBidi"/>
                          <w:sz w:val="24"/>
                          <w:szCs w:val="24"/>
                          <w:highlight w:val="yellow"/>
                        </w:rPr>
                      </w:pPr>
                      <w:r w:rsidRPr="00166409">
                        <w:rPr>
                          <w:rFonts w:asciiTheme="minorBidi" w:hAnsiTheme="minorBidi"/>
                          <w:sz w:val="24"/>
                          <w:szCs w:val="24"/>
                          <w:highlight w:val="yellow"/>
                        </w:rPr>
                        <w:t>4</w:t>
                      </w:r>
                    </w:p>
                    <w:p w14:paraId="28767015" w14:textId="77777777" w:rsidR="00292FD7" w:rsidRPr="00166409" w:rsidRDefault="00292FD7" w:rsidP="00292FD7">
                      <w:pPr>
                        <w:bidi w:val="0"/>
                        <w:rPr>
                          <w:rFonts w:asciiTheme="minorBidi" w:hAnsiTheme="minorBidi"/>
                          <w:sz w:val="24"/>
                          <w:szCs w:val="24"/>
                          <w:highlight w:val="green"/>
                        </w:rPr>
                      </w:pPr>
                      <w:r w:rsidRPr="00166409">
                        <w:rPr>
                          <w:rFonts w:asciiTheme="minorBidi" w:hAnsiTheme="minorBidi"/>
                          <w:sz w:val="24"/>
                          <w:szCs w:val="24"/>
                          <w:highlight w:val="green"/>
                        </w:rPr>
                        <w:t xml:space="preserve"># </w:t>
                      </w:r>
                      <w:r>
                        <w:rPr>
                          <w:rFonts w:asciiTheme="minorBidi" w:hAnsiTheme="minorBidi"/>
                          <w:sz w:val="24"/>
                          <w:szCs w:val="24"/>
                          <w:highlight w:val="green"/>
                        </w:rPr>
                        <w:t>private</w:t>
                      </w:r>
                      <w:r w:rsidRPr="00166409">
                        <w:rPr>
                          <w:rFonts w:asciiTheme="minorBidi" w:hAnsiTheme="minorBidi"/>
                          <w:sz w:val="24"/>
                          <w:szCs w:val="24"/>
                          <w:highlight w:val="green"/>
                        </w:rPr>
                        <w:t xml:space="preserve"> soldier for medal: </w:t>
                      </w:r>
                      <w:r>
                        <w:rPr>
                          <w:rFonts w:asciiTheme="minorBidi" w:hAnsiTheme="minorBidi"/>
                          <w:sz w:val="24"/>
                          <w:szCs w:val="24"/>
                          <w:highlight w:val="green"/>
                        </w:rPr>
                        <w:t>0</w:t>
                      </w:r>
                    </w:p>
                    <w:p w14:paraId="62B6A700" w14:textId="77777777" w:rsidR="00292FD7" w:rsidRDefault="00292FD7" w:rsidP="00292FD7">
                      <w:pPr>
                        <w:bidi w:val="0"/>
                        <w:rPr>
                          <w:rFonts w:asciiTheme="minorBidi" w:hAnsiTheme="minorBidi"/>
                          <w:sz w:val="24"/>
                          <w:szCs w:val="24"/>
                        </w:rPr>
                      </w:pPr>
                      <w:r w:rsidRPr="00166409">
                        <w:rPr>
                          <w:rFonts w:asciiTheme="minorBidi" w:hAnsiTheme="minorBidi"/>
                          <w:sz w:val="24"/>
                          <w:szCs w:val="24"/>
                          <w:highlight w:val="green"/>
                        </w:rPr>
                        <w:t>enter 0-7</w:t>
                      </w:r>
                    </w:p>
                    <w:p w14:paraId="14318EE2" w14:textId="77777777" w:rsidR="00292FD7" w:rsidRDefault="00292FD7" w:rsidP="00292FD7">
                      <w:pPr>
                        <w:bidi w:val="0"/>
                        <w:rPr>
                          <w:rFonts w:asciiTheme="minorBidi" w:hAnsiTheme="minorBidi"/>
                          <w:sz w:val="24"/>
                          <w:szCs w:val="24"/>
                        </w:rPr>
                      </w:pPr>
                      <w:r w:rsidRPr="00166409">
                        <w:rPr>
                          <w:rFonts w:asciiTheme="minorBidi" w:hAnsiTheme="minorBidi"/>
                          <w:sz w:val="24"/>
                          <w:szCs w:val="24"/>
                          <w:highlight w:val="yellow"/>
                        </w:rPr>
                        <w:t>5</w:t>
                      </w:r>
                    </w:p>
                    <w:p w14:paraId="4C432C72" w14:textId="77777777" w:rsidR="00292FD7" w:rsidRPr="00166409" w:rsidRDefault="00292FD7" w:rsidP="00292FD7">
                      <w:pPr>
                        <w:bidi w:val="0"/>
                        <w:rPr>
                          <w:rFonts w:asciiTheme="minorBidi" w:hAnsiTheme="minorBidi"/>
                          <w:sz w:val="24"/>
                          <w:szCs w:val="24"/>
                        </w:rPr>
                      </w:pPr>
                      <w:r w:rsidRPr="00166409">
                        <w:rPr>
                          <w:rFonts w:asciiTheme="minorBidi" w:hAnsiTheme="minorBidi"/>
                          <w:sz w:val="24"/>
                          <w:szCs w:val="24"/>
                          <w:highlight w:val="green"/>
                        </w:rPr>
                        <w:t xml:space="preserve">list of no combat commander </w:t>
                      </w:r>
                      <w:proofErr w:type="gramStart"/>
                      <w:r w:rsidRPr="00166409">
                        <w:rPr>
                          <w:rFonts w:asciiTheme="minorBidi" w:hAnsiTheme="minorBidi"/>
                          <w:sz w:val="24"/>
                          <w:szCs w:val="24"/>
                          <w:highlight w:val="green"/>
                        </w:rPr>
                        <w:t>soldier :</w:t>
                      </w:r>
                      <w:proofErr w:type="gramEnd"/>
                    </w:p>
                  </w:txbxContent>
                </v:textbox>
              </v:rect>
            </w:pict>
          </mc:Fallback>
        </mc:AlternateContent>
      </w:r>
    </w:p>
    <w:p w14:paraId="71CB2D7F" w14:textId="77777777" w:rsidR="00292FD7" w:rsidRDefault="00292FD7" w:rsidP="00292FD7">
      <w:pPr>
        <w:autoSpaceDE w:val="0"/>
        <w:autoSpaceDN w:val="0"/>
        <w:bidi w:val="0"/>
        <w:adjustRightInd w:val="0"/>
        <w:spacing w:line="360" w:lineRule="auto"/>
        <w:jc w:val="right"/>
        <w:rPr>
          <w:rFonts w:cs="David"/>
          <w:sz w:val="24"/>
          <w:szCs w:val="24"/>
          <w:rtl/>
        </w:rPr>
      </w:pPr>
    </w:p>
    <w:p w14:paraId="1A9D6623" w14:textId="77777777" w:rsidR="00292FD7" w:rsidRDefault="00292FD7" w:rsidP="00292FD7">
      <w:pPr>
        <w:autoSpaceDE w:val="0"/>
        <w:autoSpaceDN w:val="0"/>
        <w:bidi w:val="0"/>
        <w:adjustRightInd w:val="0"/>
        <w:spacing w:line="360" w:lineRule="auto"/>
        <w:jc w:val="right"/>
        <w:rPr>
          <w:rFonts w:cs="David"/>
          <w:sz w:val="24"/>
          <w:szCs w:val="24"/>
          <w:rtl/>
        </w:rPr>
      </w:pPr>
    </w:p>
    <w:p w14:paraId="23641014" w14:textId="77777777" w:rsidR="00292FD7" w:rsidRDefault="00292FD7" w:rsidP="00292FD7">
      <w:pPr>
        <w:autoSpaceDE w:val="0"/>
        <w:autoSpaceDN w:val="0"/>
        <w:bidi w:val="0"/>
        <w:adjustRightInd w:val="0"/>
        <w:spacing w:line="360" w:lineRule="auto"/>
        <w:jc w:val="right"/>
        <w:rPr>
          <w:rFonts w:cs="David"/>
          <w:sz w:val="24"/>
          <w:szCs w:val="24"/>
          <w:rtl/>
        </w:rPr>
      </w:pPr>
    </w:p>
    <w:p w14:paraId="50C98E0E" w14:textId="77777777" w:rsidR="00292FD7" w:rsidRDefault="00292FD7" w:rsidP="00292FD7">
      <w:pPr>
        <w:autoSpaceDE w:val="0"/>
        <w:autoSpaceDN w:val="0"/>
        <w:bidi w:val="0"/>
        <w:adjustRightInd w:val="0"/>
        <w:spacing w:line="360" w:lineRule="auto"/>
        <w:jc w:val="right"/>
        <w:rPr>
          <w:rFonts w:cs="David"/>
          <w:sz w:val="24"/>
          <w:szCs w:val="24"/>
          <w:rtl/>
        </w:rPr>
      </w:pPr>
    </w:p>
    <w:p w14:paraId="5F5B912A" w14:textId="77777777" w:rsidR="00292FD7" w:rsidRDefault="00292FD7" w:rsidP="00292FD7">
      <w:pPr>
        <w:autoSpaceDE w:val="0"/>
        <w:autoSpaceDN w:val="0"/>
        <w:bidi w:val="0"/>
        <w:adjustRightInd w:val="0"/>
        <w:spacing w:line="360" w:lineRule="auto"/>
        <w:jc w:val="right"/>
        <w:rPr>
          <w:rFonts w:cs="David"/>
          <w:sz w:val="24"/>
          <w:szCs w:val="24"/>
          <w:rtl/>
        </w:rPr>
      </w:pPr>
    </w:p>
    <w:p w14:paraId="56DCEF8B" w14:textId="77777777" w:rsidR="00292FD7" w:rsidRDefault="00292FD7" w:rsidP="00292FD7">
      <w:pPr>
        <w:autoSpaceDE w:val="0"/>
        <w:autoSpaceDN w:val="0"/>
        <w:bidi w:val="0"/>
        <w:adjustRightInd w:val="0"/>
        <w:spacing w:line="360" w:lineRule="auto"/>
        <w:jc w:val="right"/>
        <w:rPr>
          <w:rFonts w:cs="David"/>
          <w:sz w:val="24"/>
          <w:szCs w:val="24"/>
          <w:rtl/>
        </w:rPr>
      </w:pPr>
    </w:p>
    <w:p w14:paraId="74DE87ED" w14:textId="77777777" w:rsidR="00292FD7" w:rsidRDefault="00292FD7" w:rsidP="00292FD7">
      <w:pPr>
        <w:autoSpaceDE w:val="0"/>
        <w:autoSpaceDN w:val="0"/>
        <w:bidi w:val="0"/>
        <w:adjustRightInd w:val="0"/>
        <w:spacing w:line="360" w:lineRule="auto"/>
        <w:jc w:val="right"/>
        <w:rPr>
          <w:rFonts w:cs="David"/>
          <w:sz w:val="24"/>
          <w:szCs w:val="24"/>
          <w:rtl/>
        </w:rPr>
      </w:pPr>
    </w:p>
    <w:p w14:paraId="18118689" w14:textId="77777777" w:rsidR="00292FD7" w:rsidRDefault="00292FD7" w:rsidP="00292FD7">
      <w:pPr>
        <w:autoSpaceDE w:val="0"/>
        <w:autoSpaceDN w:val="0"/>
        <w:bidi w:val="0"/>
        <w:adjustRightInd w:val="0"/>
        <w:spacing w:line="360" w:lineRule="auto"/>
        <w:jc w:val="right"/>
        <w:rPr>
          <w:rFonts w:cs="David"/>
          <w:sz w:val="24"/>
          <w:szCs w:val="24"/>
          <w:rtl/>
        </w:rPr>
      </w:pPr>
    </w:p>
    <w:p w14:paraId="7362FDEC" w14:textId="77777777" w:rsidR="00292FD7" w:rsidRDefault="00292FD7" w:rsidP="00292FD7">
      <w:pPr>
        <w:autoSpaceDE w:val="0"/>
        <w:autoSpaceDN w:val="0"/>
        <w:bidi w:val="0"/>
        <w:adjustRightInd w:val="0"/>
        <w:spacing w:line="360" w:lineRule="auto"/>
        <w:jc w:val="right"/>
        <w:rPr>
          <w:rFonts w:cs="David"/>
          <w:sz w:val="24"/>
          <w:szCs w:val="24"/>
          <w:rtl/>
        </w:rPr>
      </w:pPr>
    </w:p>
    <w:p w14:paraId="37B443DE" w14:textId="77777777" w:rsidR="00292FD7" w:rsidRDefault="00292FD7" w:rsidP="00292FD7">
      <w:pPr>
        <w:autoSpaceDE w:val="0"/>
        <w:autoSpaceDN w:val="0"/>
        <w:bidi w:val="0"/>
        <w:adjustRightInd w:val="0"/>
        <w:spacing w:line="360" w:lineRule="auto"/>
        <w:jc w:val="right"/>
        <w:rPr>
          <w:rFonts w:cs="David"/>
          <w:sz w:val="24"/>
          <w:szCs w:val="24"/>
          <w:rtl/>
        </w:rPr>
      </w:pPr>
    </w:p>
    <w:p w14:paraId="199C5C50" w14:textId="77777777" w:rsidR="00292FD7" w:rsidRDefault="00292FD7" w:rsidP="00292FD7">
      <w:pPr>
        <w:autoSpaceDE w:val="0"/>
        <w:autoSpaceDN w:val="0"/>
        <w:bidi w:val="0"/>
        <w:adjustRightInd w:val="0"/>
        <w:spacing w:line="360" w:lineRule="auto"/>
        <w:jc w:val="right"/>
        <w:rPr>
          <w:rFonts w:cs="David"/>
          <w:sz w:val="24"/>
          <w:szCs w:val="24"/>
          <w:rtl/>
        </w:rPr>
      </w:pPr>
    </w:p>
    <w:p w14:paraId="1E8E398A" w14:textId="77777777" w:rsidR="00292FD7" w:rsidRDefault="00292FD7" w:rsidP="00292FD7">
      <w:pPr>
        <w:autoSpaceDE w:val="0"/>
        <w:autoSpaceDN w:val="0"/>
        <w:bidi w:val="0"/>
        <w:adjustRightInd w:val="0"/>
        <w:spacing w:line="360" w:lineRule="auto"/>
        <w:jc w:val="right"/>
        <w:rPr>
          <w:rFonts w:cs="David"/>
          <w:sz w:val="24"/>
          <w:szCs w:val="24"/>
          <w:rtl/>
        </w:rPr>
      </w:pPr>
    </w:p>
    <w:p w14:paraId="514219C1" w14:textId="77777777" w:rsidR="00292FD7" w:rsidRDefault="00292FD7" w:rsidP="00292FD7">
      <w:pPr>
        <w:autoSpaceDE w:val="0"/>
        <w:autoSpaceDN w:val="0"/>
        <w:bidi w:val="0"/>
        <w:adjustRightInd w:val="0"/>
        <w:spacing w:line="360" w:lineRule="auto"/>
        <w:jc w:val="right"/>
        <w:rPr>
          <w:rFonts w:cs="David"/>
          <w:sz w:val="24"/>
          <w:szCs w:val="24"/>
          <w:rtl/>
        </w:rPr>
      </w:pPr>
    </w:p>
    <w:p w14:paraId="6FE2EAE9" w14:textId="77777777" w:rsidR="00292FD7" w:rsidRDefault="00292FD7" w:rsidP="00292FD7">
      <w:pPr>
        <w:autoSpaceDE w:val="0"/>
        <w:autoSpaceDN w:val="0"/>
        <w:bidi w:val="0"/>
        <w:adjustRightInd w:val="0"/>
        <w:spacing w:line="360" w:lineRule="auto"/>
        <w:jc w:val="right"/>
        <w:rPr>
          <w:rFonts w:cs="David"/>
          <w:sz w:val="24"/>
          <w:szCs w:val="24"/>
          <w:rtl/>
        </w:rPr>
      </w:pPr>
    </w:p>
    <w:p w14:paraId="6F5AD8C3" w14:textId="77777777" w:rsidR="00292FD7" w:rsidRDefault="00292FD7" w:rsidP="00292FD7">
      <w:pPr>
        <w:autoSpaceDE w:val="0"/>
        <w:autoSpaceDN w:val="0"/>
        <w:bidi w:val="0"/>
        <w:adjustRightInd w:val="0"/>
        <w:spacing w:line="360" w:lineRule="auto"/>
        <w:jc w:val="right"/>
        <w:rPr>
          <w:rFonts w:cs="David"/>
          <w:sz w:val="24"/>
          <w:szCs w:val="24"/>
          <w:rtl/>
        </w:rPr>
      </w:pPr>
    </w:p>
    <w:p w14:paraId="0B3AB53E" w14:textId="77777777" w:rsidR="00292FD7" w:rsidRDefault="00292FD7" w:rsidP="00292FD7">
      <w:pPr>
        <w:autoSpaceDE w:val="0"/>
        <w:autoSpaceDN w:val="0"/>
        <w:bidi w:val="0"/>
        <w:adjustRightInd w:val="0"/>
        <w:spacing w:line="360" w:lineRule="auto"/>
        <w:jc w:val="right"/>
        <w:rPr>
          <w:rFonts w:cs="David"/>
          <w:sz w:val="24"/>
          <w:szCs w:val="24"/>
          <w:rtl/>
        </w:rPr>
      </w:pPr>
    </w:p>
    <w:p w14:paraId="6647BD80" w14:textId="77777777" w:rsidR="00292FD7" w:rsidRDefault="00292FD7" w:rsidP="00292FD7">
      <w:pPr>
        <w:autoSpaceDE w:val="0"/>
        <w:autoSpaceDN w:val="0"/>
        <w:bidi w:val="0"/>
        <w:adjustRightInd w:val="0"/>
        <w:spacing w:line="360" w:lineRule="auto"/>
        <w:jc w:val="right"/>
        <w:rPr>
          <w:rFonts w:cs="David"/>
          <w:sz w:val="24"/>
          <w:szCs w:val="24"/>
          <w:rtl/>
        </w:rPr>
      </w:pPr>
    </w:p>
    <w:p w14:paraId="693DB742" w14:textId="77777777" w:rsidR="00292FD7" w:rsidRDefault="00292FD7" w:rsidP="00292FD7">
      <w:pPr>
        <w:autoSpaceDE w:val="0"/>
        <w:autoSpaceDN w:val="0"/>
        <w:bidi w:val="0"/>
        <w:adjustRightInd w:val="0"/>
        <w:spacing w:line="360" w:lineRule="auto"/>
        <w:jc w:val="right"/>
        <w:rPr>
          <w:rFonts w:cs="David"/>
          <w:sz w:val="24"/>
          <w:szCs w:val="24"/>
          <w:rtl/>
        </w:rPr>
      </w:pPr>
    </w:p>
    <w:p w14:paraId="7FAC3E0F" w14:textId="77777777" w:rsidR="00292FD7" w:rsidRDefault="00292FD7" w:rsidP="00292FD7">
      <w:pPr>
        <w:autoSpaceDE w:val="0"/>
        <w:autoSpaceDN w:val="0"/>
        <w:bidi w:val="0"/>
        <w:adjustRightInd w:val="0"/>
        <w:spacing w:line="360" w:lineRule="auto"/>
        <w:jc w:val="right"/>
        <w:rPr>
          <w:rFonts w:cs="David"/>
          <w:sz w:val="24"/>
          <w:szCs w:val="24"/>
          <w:rtl/>
        </w:rPr>
      </w:pPr>
    </w:p>
    <w:p w14:paraId="0DD5B28C" w14:textId="77777777" w:rsidR="00292FD7" w:rsidRDefault="00292FD7" w:rsidP="00292FD7">
      <w:pPr>
        <w:autoSpaceDE w:val="0"/>
        <w:autoSpaceDN w:val="0"/>
        <w:bidi w:val="0"/>
        <w:adjustRightInd w:val="0"/>
        <w:spacing w:line="360" w:lineRule="auto"/>
        <w:jc w:val="right"/>
        <w:rPr>
          <w:rFonts w:cs="David"/>
          <w:sz w:val="24"/>
          <w:szCs w:val="24"/>
          <w:rtl/>
        </w:rPr>
      </w:pPr>
    </w:p>
    <w:p w14:paraId="5A2F6A51" w14:textId="77777777" w:rsidR="00292FD7" w:rsidRDefault="00292FD7" w:rsidP="00292FD7">
      <w:pPr>
        <w:autoSpaceDE w:val="0"/>
        <w:autoSpaceDN w:val="0"/>
        <w:bidi w:val="0"/>
        <w:adjustRightInd w:val="0"/>
        <w:spacing w:line="360" w:lineRule="auto"/>
        <w:jc w:val="right"/>
        <w:rPr>
          <w:rFonts w:cs="David"/>
          <w:sz w:val="24"/>
          <w:szCs w:val="24"/>
          <w:rtl/>
        </w:rPr>
      </w:pPr>
    </w:p>
    <w:p w14:paraId="680E8DE0" w14:textId="77777777" w:rsidR="00292FD7" w:rsidRDefault="00292FD7" w:rsidP="00292FD7">
      <w:pPr>
        <w:autoSpaceDE w:val="0"/>
        <w:autoSpaceDN w:val="0"/>
        <w:bidi w:val="0"/>
        <w:adjustRightInd w:val="0"/>
        <w:spacing w:line="360" w:lineRule="auto"/>
        <w:jc w:val="right"/>
        <w:rPr>
          <w:rFonts w:cs="David"/>
          <w:sz w:val="24"/>
          <w:szCs w:val="24"/>
          <w:rtl/>
        </w:rPr>
      </w:pPr>
    </w:p>
    <w:p w14:paraId="1165AC29" w14:textId="3963D735" w:rsidR="00292FD7" w:rsidRDefault="00F27904" w:rsidP="00292FD7">
      <w:pPr>
        <w:autoSpaceDE w:val="0"/>
        <w:autoSpaceDN w:val="0"/>
        <w:bidi w:val="0"/>
        <w:adjustRightInd w:val="0"/>
        <w:spacing w:line="360" w:lineRule="auto"/>
        <w:jc w:val="right"/>
        <w:rPr>
          <w:rFonts w:cs="David"/>
          <w:sz w:val="24"/>
          <w:szCs w:val="24"/>
          <w:rtl/>
        </w:rPr>
      </w:pPr>
      <w:r>
        <w:rPr>
          <w:rFonts w:eastAsiaTheme="minorHAnsi" w:cs="Times New Roman"/>
          <w:noProof/>
          <w:sz w:val="24"/>
          <w:szCs w:val="24"/>
        </w:rPr>
        <w:lastRenderedPageBreak/>
        <mc:AlternateContent>
          <mc:Choice Requires="wps">
            <w:drawing>
              <wp:anchor distT="0" distB="0" distL="114300" distR="114300" simplePos="0" relativeHeight="251666432" behindDoc="0" locked="0" layoutInCell="1" allowOverlap="1" wp14:anchorId="05FC1FDD" wp14:editId="26491CF2">
                <wp:simplePos x="0" y="0"/>
                <wp:positionH relativeFrom="column">
                  <wp:posOffset>155575</wp:posOffset>
                </wp:positionH>
                <wp:positionV relativeFrom="paragraph">
                  <wp:posOffset>-258445</wp:posOffset>
                </wp:positionV>
                <wp:extent cx="4829175" cy="3657600"/>
                <wp:effectExtent l="57150" t="38100" r="85725" b="95250"/>
                <wp:wrapNone/>
                <wp:docPr id="3" name="Rectangle 3"/>
                <wp:cNvGraphicFramePr/>
                <a:graphic xmlns:a="http://schemas.openxmlformats.org/drawingml/2006/main">
                  <a:graphicData uri="http://schemas.microsoft.com/office/word/2010/wordprocessingShape">
                    <wps:wsp>
                      <wps:cNvSpPr/>
                      <wps:spPr>
                        <a:xfrm>
                          <a:off x="0" y="0"/>
                          <a:ext cx="4829175" cy="3657600"/>
                        </a:xfrm>
                        <a:prstGeom prst="rect">
                          <a:avLst/>
                        </a:prstGeom>
                      </wps:spPr>
                      <wps:style>
                        <a:lnRef idx="1">
                          <a:schemeClr val="dk1"/>
                        </a:lnRef>
                        <a:fillRef idx="2">
                          <a:schemeClr val="dk1"/>
                        </a:fillRef>
                        <a:effectRef idx="1">
                          <a:schemeClr val="dk1"/>
                        </a:effectRef>
                        <a:fontRef idx="minor">
                          <a:schemeClr val="dk1"/>
                        </a:fontRef>
                      </wps:style>
                      <wps:txbx>
                        <w:txbxContent>
                          <w:p w14:paraId="480D0208" w14:textId="77777777" w:rsidR="00292FD7" w:rsidRDefault="00292FD7" w:rsidP="00292FD7">
                            <w:pPr>
                              <w:bidi w:val="0"/>
                              <w:rPr>
                                <w:rFonts w:asciiTheme="minorBidi" w:hAnsiTheme="minorBidi"/>
                                <w:sz w:val="24"/>
                                <w:szCs w:val="24"/>
                              </w:rPr>
                            </w:pPr>
                            <w:r w:rsidRPr="005E7C36">
                              <w:rPr>
                                <w:rFonts w:asciiTheme="minorBidi" w:hAnsiTheme="minorBidi"/>
                                <w:sz w:val="24"/>
                                <w:szCs w:val="24"/>
                                <w:highlight w:val="green"/>
                              </w:rPr>
                              <w:t>enter 0-7</w:t>
                            </w:r>
                          </w:p>
                          <w:p w14:paraId="3613C6F9" w14:textId="77777777" w:rsidR="00292FD7" w:rsidRDefault="00292FD7" w:rsidP="00292FD7">
                            <w:pPr>
                              <w:bidi w:val="0"/>
                              <w:rPr>
                                <w:rFonts w:asciiTheme="minorBidi" w:hAnsiTheme="minorBidi"/>
                                <w:sz w:val="24"/>
                                <w:szCs w:val="24"/>
                              </w:rPr>
                            </w:pPr>
                            <w:r w:rsidRPr="00166409">
                              <w:rPr>
                                <w:rFonts w:asciiTheme="minorBidi" w:hAnsiTheme="minorBidi"/>
                                <w:sz w:val="24"/>
                                <w:szCs w:val="24"/>
                                <w:highlight w:val="yellow"/>
                              </w:rPr>
                              <w:t>6</w:t>
                            </w:r>
                          </w:p>
                          <w:p w14:paraId="2FC4FEAC" w14:textId="77777777" w:rsidR="00292FD7" w:rsidRDefault="00292FD7" w:rsidP="00292FD7">
                            <w:pPr>
                              <w:bidi w:val="0"/>
                              <w:rPr>
                                <w:rFonts w:asciiTheme="minorBidi" w:hAnsiTheme="minorBidi"/>
                                <w:sz w:val="24"/>
                                <w:szCs w:val="24"/>
                              </w:rPr>
                            </w:pPr>
                            <w:r w:rsidRPr="00166409">
                              <w:rPr>
                                <w:rFonts w:asciiTheme="minorBidi" w:hAnsiTheme="minorBidi"/>
                                <w:sz w:val="24"/>
                                <w:szCs w:val="24"/>
                                <w:highlight w:val="green"/>
                              </w:rPr>
                              <w:t xml:space="preserve">no soldier takes more than 15 </w:t>
                            </w:r>
                            <w:proofErr w:type="gramStart"/>
                            <w:r w:rsidRPr="00166409">
                              <w:rPr>
                                <w:rFonts w:asciiTheme="minorBidi" w:hAnsiTheme="minorBidi"/>
                                <w:sz w:val="24"/>
                                <w:szCs w:val="24"/>
                                <w:highlight w:val="green"/>
                              </w:rPr>
                              <w:t>operations</w:t>
                            </w:r>
                            <w:proofErr w:type="gramEnd"/>
                          </w:p>
                          <w:p w14:paraId="336AD983" w14:textId="77777777" w:rsidR="00292FD7" w:rsidRDefault="00292FD7" w:rsidP="00292FD7">
                            <w:pPr>
                              <w:bidi w:val="0"/>
                              <w:rPr>
                                <w:rFonts w:asciiTheme="minorBidi" w:hAnsiTheme="minorBidi"/>
                                <w:sz w:val="24"/>
                                <w:szCs w:val="24"/>
                              </w:rPr>
                            </w:pPr>
                            <w:r w:rsidRPr="005E7C36">
                              <w:rPr>
                                <w:rFonts w:asciiTheme="minorBidi" w:hAnsiTheme="minorBidi"/>
                                <w:sz w:val="24"/>
                                <w:szCs w:val="24"/>
                                <w:highlight w:val="green"/>
                              </w:rPr>
                              <w:t>enter 0-7</w:t>
                            </w:r>
                          </w:p>
                          <w:p w14:paraId="252745F1" w14:textId="77777777" w:rsidR="00292FD7" w:rsidRDefault="00292FD7" w:rsidP="00292FD7">
                            <w:pPr>
                              <w:bidi w:val="0"/>
                              <w:rPr>
                                <w:rFonts w:asciiTheme="minorBidi" w:hAnsiTheme="minorBidi"/>
                                <w:sz w:val="24"/>
                                <w:szCs w:val="24"/>
                              </w:rPr>
                            </w:pPr>
                            <w:r w:rsidRPr="00166409">
                              <w:rPr>
                                <w:rFonts w:asciiTheme="minorBidi" w:hAnsiTheme="minorBidi"/>
                                <w:sz w:val="24"/>
                                <w:szCs w:val="24"/>
                                <w:highlight w:val="yellow"/>
                              </w:rPr>
                              <w:t>7</w:t>
                            </w:r>
                          </w:p>
                          <w:p w14:paraId="6EB2EFBC" w14:textId="77777777" w:rsidR="00292FD7" w:rsidRPr="00166409" w:rsidRDefault="00292FD7" w:rsidP="00292FD7">
                            <w:pPr>
                              <w:bidi w:val="0"/>
                              <w:rPr>
                                <w:rFonts w:asciiTheme="minorBidi" w:hAnsiTheme="minorBidi"/>
                                <w:sz w:val="24"/>
                                <w:szCs w:val="24"/>
                                <w:highlight w:val="green"/>
                              </w:rPr>
                            </w:pPr>
                            <w:r w:rsidRPr="00166409">
                              <w:rPr>
                                <w:rFonts w:asciiTheme="minorBidi" w:hAnsiTheme="minorBidi"/>
                                <w:sz w:val="24"/>
                                <w:szCs w:val="24"/>
                                <w:highlight w:val="green"/>
                              </w:rPr>
                              <w:t>private</w:t>
                            </w:r>
                          </w:p>
                          <w:p w14:paraId="61A4008C" w14:textId="77777777" w:rsidR="00292FD7" w:rsidRPr="00166409" w:rsidRDefault="00292FD7" w:rsidP="00292FD7">
                            <w:pPr>
                              <w:bidi w:val="0"/>
                              <w:rPr>
                                <w:rFonts w:asciiTheme="minorBidi" w:hAnsiTheme="minorBidi"/>
                                <w:sz w:val="24"/>
                                <w:szCs w:val="24"/>
                                <w:highlight w:val="green"/>
                              </w:rPr>
                            </w:pPr>
                            <w:r w:rsidRPr="00166409">
                              <w:rPr>
                                <w:rFonts w:asciiTheme="minorBidi" w:hAnsiTheme="minorBidi"/>
                                <w:sz w:val="24"/>
                                <w:szCs w:val="24"/>
                                <w:highlight w:val="green"/>
                              </w:rPr>
                              <w:t xml:space="preserve">ID: </w:t>
                            </w:r>
                            <w:r>
                              <w:rPr>
                                <w:rFonts w:asciiTheme="minorBidi" w:hAnsiTheme="minorBidi"/>
                                <w:sz w:val="24"/>
                                <w:szCs w:val="24"/>
                                <w:highlight w:val="green"/>
                              </w:rPr>
                              <w:t>111</w:t>
                            </w:r>
                          </w:p>
                          <w:p w14:paraId="6BB5E16F" w14:textId="77777777" w:rsidR="00292FD7" w:rsidRPr="00166409" w:rsidRDefault="00292FD7" w:rsidP="00292FD7">
                            <w:pPr>
                              <w:bidi w:val="0"/>
                              <w:rPr>
                                <w:rFonts w:asciiTheme="minorBidi" w:hAnsiTheme="minorBidi"/>
                                <w:sz w:val="24"/>
                                <w:szCs w:val="24"/>
                                <w:highlight w:val="green"/>
                              </w:rPr>
                            </w:pPr>
                            <w:r w:rsidRPr="00166409">
                              <w:rPr>
                                <w:rFonts w:asciiTheme="minorBidi" w:hAnsiTheme="minorBidi"/>
                                <w:sz w:val="24"/>
                                <w:szCs w:val="24"/>
                                <w:highlight w:val="green"/>
                              </w:rPr>
                              <w:t xml:space="preserve">first name: </w:t>
                            </w:r>
                            <w:proofErr w:type="spellStart"/>
                            <w:r>
                              <w:rPr>
                                <w:rFonts w:asciiTheme="minorBidi" w:hAnsiTheme="minorBidi"/>
                                <w:sz w:val="24"/>
                                <w:szCs w:val="24"/>
                                <w:highlight w:val="green"/>
                              </w:rPr>
                              <w:t>aaa</w:t>
                            </w:r>
                            <w:proofErr w:type="spellEnd"/>
                          </w:p>
                          <w:p w14:paraId="3B9652B7" w14:textId="77777777" w:rsidR="00292FD7" w:rsidRPr="00166409" w:rsidRDefault="00292FD7" w:rsidP="00292FD7">
                            <w:pPr>
                              <w:bidi w:val="0"/>
                              <w:rPr>
                                <w:rFonts w:asciiTheme="minorBidi" w:hAnsiTheme="minorBidi"/>
                                <w:sz w:val="24"/>
                                <w:szCs w:val="24"/>
                                <w:highlight w:val="green"/>
                              </w:rPr>
                            </w:pPr>
                            <w:r w:rsidRPr="00166409">
                              <w:rPr>
                                <w:rFonts w:asciiTheme="minorBidi" w:hAnsiTheme="minorBidi"/>
                                <w:sz w:val="24"/>
                                <w:szCs w:val="24"/>
                                <w:highlight w:val="green"/>
                              </w:rPr>
                              <w:t xml:space="preserve">last name: </w:t>
                            </w:r>
                            <w:proofErr w:type="spellStart"/>
                            <w:r>
                              <w:rPr>
                                <w:rFonts w:asciiTheme="minorBidi" w:hAnsiTheme="minorBidi"/>
                                <w:sz w:val="24"/>
                                <w:szCs w:val="24"/>
                                <w:highlight w:val="green"/>
                              </w:rPr>
                              <w:t>aaa</w:t>
                            </w:r>
                            <w:proofErr w:type="spellEnd"/>
                          </w:p>
                          <w:p w14:paraId="10F005D5" w14:textId="77777777" w:rsidR="00292FD7" w:rsidRPr="00166409" w:rsidRDefault="00292FD7" w:rsidP="00292FD7">
                            <w:pPr>
                              <w:bidi w:val="0"/>
                              <w:rPr>
                                <w:rFonts w:asciiTheme="minorBidi" w:hAnsiTheme="minorBidi"/>
                                <w:sz w:val="24"/>
                                <w:szCs w:val="24"/>
                                <w:highlight w:val="green"/>
                              </w:rPr>
                            </w:pPr>
                            <w:r w:rsidRPr="00166409">
                              <w:rPr>
                                <w:rFonts w:asciiTheme="minorBidi" w:hAnsiTheme="minorBidi"/>
                                <w:sz w:val="24"/>
                                <w:szCs w:val="24"/>
                                <w:highlight w:val="green"/>
                              </w:rPr>
                              <w:t xml:space="preserve">num operations: </w:t>
                            </w:r>
                            <w:r>
                              <w:rPr>
                                <w:rFonts w:asciiTheme="minorBidi" w:hAnsiTheme="minorBidi"/>
                                <w:sz w:val="24"/>
                                <w:szCs w:val="24"/>
                                <w:highlight w:val="green"/>
                              </w:rPr>
                              <w:t>3</w:t>
                            </w:r>
                          </w:p>
                          <w:p w14:paraId="631C7D91" w14:textId="77777777" w:rsidR="00292FD7" w:rsidRPr="00166409" w:rsidRDefault="00292FD7" w:rsidP="00292FD7">
                            <w:pPr>
                              <w:bidi w:val="0"/>
                              <w:rPr>
                                <w:rFonts w:asciiTheme="minorBidi" w:hAnsiTheme="minorBidi"/>
                                <w:sz w:val="24"/>
                                <w:szCs w:val="24"/>
                                <w:highlight w:val="green"/>
                              </w:rPr>
                            </w:pPr>
                            <w:r w:rsidRPr="00166409">
                              <w:rPr>
                                <w:rFonts w:asciiTheme="minorBidi" w:hAnsiTheme="minorBidi"/>
                                <w:sz w:val="24"/>
                                <w:szCs w:val="24"/>
                                <w:highlight w:val="green"/>
                              </w:rPr>
                              <w:t xml:space="preserve">grades: 100 </w:t>
                            </w:r>
                            <w:r>
                              <w:rPr>
                                <w:rFonts w:asciiTheme="minorBidi" w:hAnsiTheme="minorBidi"/>
                                <w:sz w:val="24"/>
                                <w:szCs w:val="24"/>
                                <w:highlight w:val="green"/>
                              </w:rPr>
                              <w:t>95 98</w:t>
                            </w:r>
                          </w:p>
                          <w:p w14:paraId="5709FE90" w14:textId="77777777" w:rsidR="00292FD7" w:rsidRPr="00166409" w:rsidRDefault="00292FD7" w:rsidP="00292FD7">
                            <w:pPr>
                              <w:bidi w:val="0"/>
                              <w:rPr>
                                <w:rFonts w:asciiTheme="minorBidi" w:hAnsiTheme="minorBidi"/>
                                <w:sz w:val="24"/>
                                <w:szCs w:val="24"/>
                                <w:highlight w:val="green"/>
                              </w:rPr>
                            </w:pPr>
                            <w:r w:rsidRPr="00166409">
                              <w:rPr>
                                <w:rFonts w:asciiTheme="minorBidi" w:hAnsiTheme="minorBidi"/>
                                <w:sz w:val="24"/>
                                <w:szCs w:val="24"/>
                                <w:highlight w:val="green"/>
                              </w:rPr>
                              <w:t xml:space="preserve">ID: </w:t>
                            </w:r>
                            <w:r>
                              <w:rPr>
                                <w:rFonts w:asciiTheme="minorBidi" w:hAnsiTheme="minorBidi"/>
                                <w:sz w:val="24"/>
                                <w:szCs w:val="24"/>
                                <w:highlight w:val="green"/>
                              </w:rPr>
                              <w:t>222</w:t>
                            </w:r>
                          </w:p>
                          <w:p w14:paraId="3577C0D1" w14:textId="77777777" w:rsidR="00292FD7" w:rsidRPr="00166409" w:rsidRDefault="00292FD7" w:rsidP="00292FD7">
                            <w:pPr>
                              <w:bidi w:val="0"/>
                              <w:rPr>
                                <w:rFonts w:asciiTheme="minorBidi" w:hAnsiTheme="minorBidi"/>
                                <w:sz w:val="24"/>
                                <w:szCs w:val="24"/>
                                <w:highlight w:val="green"/>
                              </w:rPr>
                            </w:pPr>
                            <w:r w:rsidRPr="00166409">
                              <w:rPr>
                                <w:rFonts w:asciiTheme="minorBidi" w:hAnsiTheme="minorBidi"/>
                                <w:sz w:val="24"/>
                                <w:szCs w:val="24"/>
                                <w:highlight w:val="green"/>
                              </w:rPr>
                              <w:t xml:space="preserve">first name: </w:t>
                            </w:r>
                            <w:proofErr w:type="spellStart"/>
                            <w:r>
                              <w:rPr>
                                <w:rFonts w:asciiTheme="minorBidi" w:hAnsiTheme="minorBidi"/>
                                <w:sz w:val="24"/>
                                <w:szCs w:val="24"/>
                                <w:highlight w:val="green"/>
                              </w:rPr>
                              <w:t>bbb</w:t>
                            </w:r>
                            <w:proofErr w:type="spellEnd"/>
                          </w:p>
                          <w:p w14:paraId="4E2CD7FC" w14:textId="77777777" w:rsidR="00292FD7" w:rsidRPr="00166409" w:rsidRDefault="00292FD7" w:rsidP="00292FD7">
                            <w:pPr>
                              <w:bidi w:val="0"/>
                              <w:rPr>
                                <w:rFonts w:asciiTheme="minorBidi" w:hAnsiTheme="minorBidi"/>
                                <w:sz w:val="24"/>
                                <w:szCs w:val="24"/>
                                <w:highlight w:val="green"/>
                              </w:rPr>
                            </w:pPr>
                            <w:r w:rsidRPr="00166409">
                              <w:rPr>
                                <w:rFonts w:asciiTheme="minorBidi" w:hAnsiTheme="minorBidi"/>
                                <w:sz w:val="24"/>
                                <w:szCs w:val="24"/>
                                <w:highlight w:val="green"/>
                              </w:rPr>
                              <w:t xml:space="preserve">last name: </w:t>
                            </w:r>
                            <w:proofErr w:type="spellStart"/>
                            <w:r>
                              <w:rPr>
                                <w:rFonts w:asciiTheme="minorBidi" w:hAnsiTheme="minorBidi"/>
                                <w:sz w:val="24"/>
                                <w:szCs w:val="24"/>
                                <w:highlight w:val="green"/>
                              </w:rPr>
                              <w:t>bbb</w:t>
                            </w:r>
                            <w:proofErr w:type="spellEnd"/>
                          </w:p>
                          <w:p w14:paraId="2966B205" w14:textId="77777777" w:rsidR="00292FD7" w:rsidRPr="00166409" w:rsidRDefault="00292FD7" w:rsidP="00292FD7">
                            <w:pPr>
                              <w:bidi w:val="0"/>
                              <w:rPr>
                                <w:rFonts w:asciiTheme="minorBidi" w:hAnsiTheme="minorBidi"/>
                                <w:sz w:val="24"/>
                                <w:szCs w:val="24"/>
                                <w:highlight w:val="green"/>
                              </w:rPr>
                            </w:pPr>
                            <w:r w:rsidRPr="00166409">
                              <w:rPr>
                                <w:rFonts w:asciiTheme="minorBidi" w:hAnsiTheme="minorBidi"/>
                                <w:sz w:val="24"/>
                                <w:szCs w:val="24"/>
                                <w:highlight w:val="green"/>
                              </w:rPr>
                              <w:t xml:space="preserve">num operations: </w:t>
                            </w:r>
                            <w:r>
                              <w:rPr>
                                <w:rFonts w:asciiTheme="minorBidi" w:hAnsiTheme="minorBidi"/>
                                <w:sz w:val="24"/>
                                <w:szCs w:val="24"/>
                                <w:highlight w:val="green"/>
                              </w:rPr>
                              <w:t>0</w:t>
                            </w:r>
                          </w:p>
                          <w:p w14:paraId="63C82AA1" w14:textId="77777777" w:rsidR="00292FD7" w:rsidRPr="00166409" w:rsidRDefault="00292FD7" w:rsidP="00292FD7">
                            <w:pPr>
                              <w:bidi w:val="0"/>
                              <w:rPr>
                                <w:rFonts w:asciiTheme="minorBidi" w:hAnsiTheme="minorBidi"/>
                                <w:sz w:val="24"/>
                                <w:szCs w:val="24"/>
                                <w:highlight w:val="green"/>
                              </w:rPr>
                            </w:pPr>
                            <w:r w:rsidRPr="00166409">
                              <w:rPr>
                                <w:rFonts w:asciiTheme="minorBidi" w:hAnsiTheme="minorBidi"/>
                                <w:sz w:val="24"/>
                                <w:szCs w:val="24"/>
                                <w:highlight w:val="green"/>
                              </w:rPr>
                              <w:t xml:space="preserve">grades: </w:t>
                            </w:r>
                          </w:p>
                          <w:p w14:paraId="111840E7" w14:textId="77777777" w:rsidR="00292FD7" w:rsidRPr="00166409" w:rsidRDefault="00292FD7" w:rsidP="00292FD7">
                            <w:pPr>
                              <w:bidi w:val="0"/>
                              <w:rPr>
                                <w:rFonts w:asciiTheme="minorBidi" w:hAnsiTheme="minorBidi"/>
                                <w:sz w:val="24"/>
                                <w:szCs w:val="24"/>
                                <w:highlight w:val="green"/>
                              </w:rPr>
                            </w:pPr>
                            <w:r w:rsidRPr="00166409">
                              <w:rPr>
                                <w:rFonts w:asciiTheme="minorBidi" w:hAnsiTheme="minorBidi"/>
                                <w:sz w:val="24"/>
                                <w:szCs w:val="24"/>
                                <w:highlight w:val="green"/>
                              </w:rPr>
                              <w:t xml:space="preserve">combat: </w:t>
                            </w:r>
                            <w:r>
                              <w:rPr>
                                <w:rFonts w:asciiTheme="minorBidi" w:hAnsiTheme="minorBidi"/>
                                <w:sz w:val="24"/>
                                <w:szCs w:val="24"/>
                                <w:highlight w:val="green"/>
                              </w:rPr>
                              <w:t>yes</w:t>
                            </w:r>
                          </w:p>
                          <w:p w14:paraId="6A7E8C4C" w14:textId="77777777" w:rsidR="00292FD7" w:rsidRDefault="00292FD7" w:rsidP="00292FD7">
                            <w:pPr>
                              <w:bidi w:val="0"/>
                              <w:rPr>
                                <w:rFonts w:asciiTheme="minorBidi" w:hAnsiTheme="minorBidi"/>
                                <w:sz w:val="24"/>
                                <w:szCs w:val="24"/>
                              </w:rPr>
                            </w:pPr>
                            <w:r w:rsidRPr="00166409">
                              <w:rPr>
                                <w:rFonts w:asciiTheme="minorBidi" w:hAnsiTheme="minorBidi"/>
                                <w:sz w:val="24"/>
                                <w:szCs w:val="24"/>
                                <w:highlight w:val="green"/>
                              </w:rPr>
                              <w:t>enter 0-7</w:t>
                            </w:r>
                          </w:p>
                          <w:p w14:paraId="13D92A29" w14:textId="77777777" w:rsidR="00292FD7" w:rsidRPr="00166409" w:rsidRDefault="00292FD7" w:rsidP="00292FD7">
                            <w:pPr>
                              <w:bidi w:val="0"/>
                              <w:rPr>
                                <w:rFonts w:asciiTheme="minorBidi" w:hAnsiTheme="minorBidi"/>
                                <w:sz w:val="24"/>
                                <w:szCs w:val="24"/>
                              </w:rPr>
                            </w:pPr>
                            <w:r w:rsidRPr="00166409">
                              <w:rPr>
                                <w:rFonts w:asciiTheme="minorBidi" w:hAnsiTheme="minorBidi"/>
                                <w:sz w:val="24"/>
                                <w:szCs w:val="24"/>
                                <w:highlight w:val="yellow"/>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05FC1FDD" id="Rectangle 3" o:spid="_x0000_s1030" style="position:absolute;left:0;text-align:left;margin-left:12.25pt;margin-top:-20.35pt;width:380.25pt;height:4in;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&#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14:paraId="480D0208" w14:textId="77777777" w:rsidR="00292FD7" w:rsidRDefault="00292FD7" w:rsidP="00292FD7">
                      <w:pPr>
                        <w:bidi w:val="0"/>
                        <w:rPr>
                          <w:rFonts w:asciiTheme="minorBidi" w:hAnsiTheme="minorBidi"/>
                          <w:sz w:val="24"/>
                          <w:szCs w:val="24"/>
                        </w:rPr>
                      </w:pPr>
                      <w:r w:rsidRPr="005E7C36">
                        <w:rPr>
                          <w:rFonts w:asciiTheme="minorBidi" w:hAnsiTheme="minorBidi"/>
                          <w:sz w:val="24"/>
                          <w:szCs w:val="24"/>
                          <w:highlight w:val="green"/>
                        </w:rPr>
                        <w:t>enter 0-7</w:t>
                      </w:r>
                    </w:p>
                    <w:p w14:paraId="3613C6F9" w14:textId="77777777" w:rsidR="00292FD7" w:rsidRDefault="00292FD7" w:rsidP="00292FD7">
                      <w:pPr>
                        <w:bidi w:val="0"/>
                        <w:rPr>
                          <w:rFonts w:asciiTheme="minorBidi" w:hAnsiTheme="minorBidi"/>
                          <w:sz w:val="24"/>
                          <w:szCs w:val="24"/>
                        </w:rPr>
                      </w:pPr>
                      <w:r w:rsidRPr="00166409">
                        <w:rPr>
                          <w:rFonts w:asciiTheme="minorBidi" w:hAnsiTheme="minorBidi"/>
                          <w:sz w:val="24"/>
                          <w:szCs w:val="24"/>
                          <w:highlight w:val="yellow"/>
                        </w:rPr>
                        <w:t>6</w:t>
                      </w:r>
                    </w:p>
                    <w:p w14:paraId="2FC4FEAC" w14:textId="77777777" w:rsidR="00292FD7" w:rsidRDefault="00292FD7" w:rsidP="00292FD7">
                      <w:pPr>
                        <w:bidi w:val="0"/>
                        <w:rPr>
                          <w:rFonts w:asciiTheme="minorBidi" w:hAnsiTheme="minorBidi"/>
                          <w:sz w:val="24"/>
                          <w:szCs w:val="24"/>
                        </w:rPr>
                      </w:pPr>
                      <w:r w:rsidRPr="00166409">
                        <w:rPr>
                          <w:rFonts w:asciiTheme="minorBidi" w:hAnsiTheme="minorBidi"/>
                          <w:sz w:val="24"/>
                          <w:szCs w:val="24"/>
                          <w:highlight w:val="green"/>
                        </w:rPr>
                        <w:t xml:space="preserve">no soldier takes more than 15 </w:t>
                      </w:r>
                      <w:proofErr w:type="gramStart"/>
                      <w:r w:rsidRPr="00166409">
                        <w:rPr>
                          <w:rFonts w:asciiTheme="minorBidi" w:hAnsiTheme="minorBidi"/>
                          <w:sz w:val="24"/>
                          <w:szCs w:val="24"/>
                          <w:highlight w:val="green"/>
                        </w:rPr>
                        <w:t>operations</w:t>
                      </w:r>
                      <w:proofErr w:type="gramEnd"/>
                    </w:p>
                    <w:p w14:paraId="336AD983" w14:textId="77777777" w:rsidR="00292FD7" w:rsidRDefault="00292FD7" w:rsidP="00292FD7">
                      <w:pPr>
                        <w:bidi w:val="0"/>
                        <w:rPr>
                          <w:rFonts w:asciiTheme="minorBidi" w:hAnsiTheme="minorBidi"/>
                          <w:sz w:val="24"/>
                          <w:szCs w:val="24"/>
                        </w:rPr>
                      </w:pPr>
                      <w:r w:rsidRPr="005E7C36">
                        <w:rPr>
                          <w:rFonts w:asciiTheme="minorBidi" w:hAnsiTheme="minorBidi"/>
                          <w:sz w:val="24"/>
                          <w:szCs w:val="24"/>
                          <w:highlight w:val="green"/>
                        </w:rPr>
                        <w:t>enter 0-7</w:t>
                      </w:r>
                    </w:p>
                    <w:p w14:paraId="252745F1" w14:textId="77777777" w:rsidR="00292FD7" w:rsidRDefault="00292FD7" w:rsidP="00292FD7">
                      <w:pPr>
                        <w:bidi w:val="0"/>
                        <w:rPr>
                          <w:rFonts w:asciiTheme="minorBidi" w:hAnsiTheme="minorBidi"/>
                          <w:sz w:val="24"/>
                          <w:szCs w:val="24"/>
                        </w:rPr>
                      </w:pPr>
                      <w:r w:rsidRPr="00166409">
                        <w:rPr>
                          <w:rFonts w:asciiTheme="minorBidi" w:hAnsiTheme="minorBidi"/>
                          <w:sz w:val="24"/>
                          <w:szCs w:val="24"/>
                          <w:highlight w:val="yellow"/>
                        </w:rPr>
                        <w:t>7</w:t>
                      </w:r>
                    </w:p>
                    <w:p w14:paraId="6EB2EFBC" w14:textId="77777777" w:rsidR="00292FD7" w:rsidRPr="00166409" w:rsidRDefault="00292FD7" w:rsidP="00292FD7">
                      <w:pPr>
                        <w:bidi w:val="0"/>
                        <w:rPr>
                          <w:rFonts w:asciiTheme="minorBidi" w:hAnsiTheme="minorBidi"/>
                          <w:sz w:val="24"/>
                          <w:szCs w:val="24"/>
                          <w:highlight w:val="green"/>
                        </w:rPr>
                      </w:pPr>
                      <w:r w:rsidRPr="00166409">
                        <w:rPr>
                          <w:rFonts w:asciiTheme="minorBidi" w:hAnsiTheme="minorBidi"/>
                          <w:sz w:val="24"/>
                          <w:szCs w:val="24"/>
                          <w:highlight w:val="green"/>
                        </w:rPr>
                        <w:t>private</w:t>
                      </w:r>
                    </w:p>
                    <w:p w14:paraId="61A4008C" w14:textId="77777777" w:rsidR="00292FD7" w:rsidRPr="00166409" w:rsidRDefault="00292FD7" w:rsidP="00292FD7">
                      <w:pPr>
                        <w:bidi w:val="0"/>
                        <w:rPr>
                          <w:rFonts w:asciiTheme="minorBidi" w:hAnsiTheme="minorBidi"/>
                          <w:sz w:val="24"/>
                          <w:szCs w:val="24"/>
                          <w:highlight w:val="green"/>
                        </w:rPr>
                      </w:pPr>
                      <w:r w:rsidRPr="00166409">
                        <w:rPr>
                          <w:rFonts w:asciiTheme="minorBidi" w:hAnsiTheme="minorBidi"/>
                          <w:sz w:val="24"/>
                          <w:szCs w:val="24"/>
                          <w:highlight w:val="green"/>
                        </w:rPr>
                        <w:t xml:space="preserve">ID: </w:t>
                      </w:r>
                      <w:r>
                        <w:rPr>
                          <w:rFonts w:asciiTheme="minorBidi" w:hAnsiTheme="minorBidi"/>
                          <w:sz w:val="24"/>
                          <w:szCs w:val="24"/>
                          <w:highlight w:val="green"/>
                        </w:rPr>
                        <w:t>111</w:t>
                      </w:r>
                    </w:p>
                    <w:p w14:paraId="6BB5E16F" w14:textId="77777777" w:rsidR="00292FD7" w:rsidRPr="00166409" w:rsidRDefault="00292FD7" w:rsidP="00292FD7">
                      <w:pPr>
                        <w:bidi w:val="0"/>
                        <w:rPr>
                          <w:rFonts w:asciiTheme="minorBidi" w:hAnsiTheme="minorBidi"/>
                          <w:sz w:val="24"/>
                          <w:szCs w:val="24"/>
                          <w:highlight w:val="green"/>
                        </w:rPr>
                      </w:pPr>
                      <w:r w:rsidRPr="00166409">
                        <w:rPr>
                          <w:rFonts w:asciiTheme="minorBidi" w:hAnsiTheme="minorBidi"/>
                          <w:sz w:val="24"/>
                          <w:szCs w:val="24"/>
                          <w:highlight w:val="green"/>
                        </w:rPr>
                        <w:t xml:space="preserve">first name: </w:t>
                      </w:r>
                      <w:proofErr w:type="spellStart"/>
                      <w:r>
                        <w:rPr>
                          <w:rFonts w:asciiTheme="minorBidi" w:hAnsiTheme="minorBidi"/>
                          <w:sz w:val="24"/>
                          <w:szCs w:val="24"/>
                          <w:highlight w:val="green"/>
                        </w:rPr>
                        <w:t>aaa</w:t>
                      </w:r>
                      <w:proofErr w:type="spellEnd"/>
                    </w:p>
                    <w:p w14:paraId="3B9652B7" w14:textId="77777777" w:rsidR="00292FD7" w:rsidRPr="00166409" w:rsidRDefault="00292FD7" w:rsidP="00292FD7">
                      <w:pPr>
                        <w:bidi w:val="0"/>
                        <w:rPr>
                          <w:rFonts w:asciiTheme="minorBidi" w:hAnsiTheme="minorBidi"/>
                          <w:sz w:val="24"/>
                          <w:szCs w:val="24"/>
                          <w:highlight w:val="green"/>
                        </w:rPr>
                      </w:pPr>
                      <w:r w:rsidRPr="00166409">
                        <w:rPr>
                          <w:rFonts w:asciiTheme="minorBidi" w:hAnsiTheme="minorBidi"/>
                          <w:sz w:val="24"/>
                          <w:szCs w:val="24"/>
                          <w:highlight w:val="green"/>
                        </w:rPr>
                        <w:t xml:space="preserve">last name: </w:t>
                      </w:r>
                      <w:proofErr w:type="spellStart"/>
                      <w:r>
                        <w:rPr>
                          <w:rFonts w:asciiTheme="minorBidi" w:hAnsiTheme="minorBidi"/>
                          <w:sz w:val="24"/>
                          <w:szCs w:val="24"/>
                          <w:highlight w:val="green"/>
                        </w:rPr>
                        <w:t>aaa</w:t>
                      </w:r>
                      <w:proofErr w:type="spellEnd"/>
                    </w:p>
                    <w:p w14:paraId="10F005D5" w14:textId="77777777" w:rsidR="00292FD7" w:rsidRPr="00166409" w:rsidRDefault="00292FD7" w:rsidP="00292FD7">
                      <w:pPr>
                        <w:bidi w:val="0"/>
                        <w:rPr>
                          <w:rFonts w:asciiTheme="minorBidi" w:hAnsiTheme="minorBidi"/>
                          <w:sz w:val="24"/>
                          <w:szCs w:val="24"/>
                          <w:highlight w:val="green"/>
                        </w:rPr>
                      </w:pPr>
                      <w:r w:rsidRPr="00166409">
                        <w:rPr>
                          <w:rFonts w:asciiTheme="minorBidi" w:hAnsiTheme="minorBidi"/>
                          <w:sz w:val="24"/>
                          <w:szCs w:val="24"/>
                          <w:highlight w:val="green"/>
                        </w:rPr>
                        <w:t xml:space="preserve">num operations: </w:t>
                      </w:r>
                      <w:r>
                        <w:rPr>
                          <w:rFonts w:asciiTheme="minorBidi" w:hAnsiTheme="minorBidi"/>
                          <w:sz w:val="24"/>
                          <w:szCs w:val="24"/>
                          <w:highlight w:val="green"/>
                        </w:rPr>
                        <w:t>3</w:t>
                      </w:r>
                    </w:p>
                    <w:p w14:paraId="631C7D91" w14:textId="77777777" w:rsidR="00292FD7" w:rsidRPr="00166409" w:rsidRDefault="00292FD7" w:rsidP="00292FD7">
                      <w:pPr>
                        <w:bidi w:val="0"/>
                        <w:rPr>
                          <w:rFonts w:asciiTheme="minorBidi" w:hAnsiTheme="minorBidi"/>
                          <w:sz w:val="24"/>
                          <w:szCs w:val="24"/>
                          <w:highlight w:val="green"/>
                        </w:rPr>
                      </w:pPr>
                      <w:r w:rsidRPr="00166409">
                        <w:rPr>
                          <w:rFonts w:asciiTheme="minorBidi" w:hAnsiTheme="minorBidi"/>
                          <w:sz w:val="24"/>
                          <w:szCs w:val="24"/>
                          <w:highlight w:val="green"/>
                        </w:rPr>
                        <w:t xml:space="preserve">grades: 100 </w:t>
                      </w:r>
                      <w:r>
                        <w:rPr>
                          <w:rFonts w:asciiTheme="minorBidi" w:hAnsiTheme="minorBidi"/>
                          <w:sz w:val="24"/>
                          <w:szCs w:val="24"/>
                          <w:highlight w:val="green"/>
                        </w:rPr>
                        <w:t>95 98</w:t>
                      </w:r>
                    </w:p>
                    <w:p w14:paraId="5709FE90" w14:textId="77777777" w:rsidR="00292FD7" w:rsidRPr="00166409" w:rsidRDefault="00292FD7" w:rsidP="00292FD7">
                      <w:pPr>
                        <w:bidi w:val="0"/>
                        <w:rPr>
                          <w:rFonts w:asciiTheme="minorBidi" w:hAnsiTheme="minorBidi"/>
                          <w:sz w:val="24"/>
                          <w:szCs w:val="24"/>
                          <w:highlight w:val="green"/>
                        </w:rPr>
                      </w:pPr>
                      <w:r w:rsidRPr="00166409">
                        <w:rPr>
                          <w:rFonts w:asciiTheme="minorBidi" w:hAnsiTheme="minorBidi"/>
                          <w:sz w:val="24"/>
                          <w:szCs w:val="24"/>
                          <w:highlight w:val="green"/>
                        </w:rPr>
                        <w:t xml:space="preserve">ID: </w:t>
                      </w:r>
                      <w:r>
                        <w:rPr>
                          <w:rFonts w:asciiTheme="minorBidi" w:hAnsiTheme="minorBidi"/>
                          <w:sz w:val="24"/>
                          <w:szCs w:val="24"/>
                          <w:highlight w:val="green"/>
                        </w:rPr>
                        <w:t>222</w:t>
                      </w:r>
                    </w:p>
                    <w:p w14:paraId="3577C0D1" w14:textId="77777777" w:rsidR="00292FD7" w:rsidRPr="00166409" w:rsidRDefault="00292FD7" w:rsidP="00292FD7">
                      <w:pPr>
                        <w:bidi w:val="0"/>
                        <w:rPr>
                          <w:rFonts w:asciiTheme="minorBidi" w:hAnsiTheme="minorBidi"/>
                          <w:sz w:val="24"/>
                          <w:szCs w:val="24"/>
                          <w:highlight w:val="green"/>
                        </w:rPr>
                      </w:pPr>
                      <w:r w:rsidRPr="00166409">
                        <w:rPr>
                          <w:rFonts w:asciiTheme="minorBidi" w:hAnsiTheme="minorBidi"/>
                          <w:sz w:val="24"/>
                          <w:szCs w:val="24"/>
                          <w:highlight w:val="green"/>
                        </w:rPr>
                        <w:t xml:space="preserve">first name: </w:t>
                      </w:r>
                      <w:proofErr w:type="spellStart"/>
                      <w:r>
                        <w:rPr>
                          <w:rFonts w:asciiTheme="minorBidi" w:hAnsiTheme="minorBidi"/>
                          <w:sz w:val="24"/>
                          <w:szCs w:val="24"/>
                          <w:highlight w:val="green"/>
                        </w:rPr>
                        <w:t>bbb</w:t>
                      </w:r>
                      <w:proofErr w:type="spellEnd"/>
                    </w:p>
                    <w:p w14:paraId="4E2CD7FC" w14:textId="77777777" w:rsidR="00292FD7" w:rsidRPr="00166409" w:rsidRDefault="00292FD7" w:rsidP="00292FD7">
                      <w:pPr>
                        <w:bidi w:val="0"/>
                        <w:rPr>
                          <w:rFonts w:asciiTheme="minorBidi" w:hAnsiTheme="minorBidi"/>
                          <w:sz w:val="24"/>
                          <w:szCs w:val="24"/>
                          <w:highlight w:val="green"/>
                        </w:rPr>
                      </w:pPr>
                      <w:r w:rsidRPr="00166409">
                        <w:rPr>
                          <w:rFonts w:asciiTheme="minorBidi" w:hAnsiTheme="minorBidi"/>
                          <w:sz w:val="24"/>
                          <w:szCs w:val="24"/>
                          <w:highlight w:val="green"/>
                        </w:rPr>
                        <w:t xml:space="preserve">last name: </w:t>
                      </w:r>
                      <w:proofErr w:type="spellStart"/>
                      <w:r>
                        <w:rPr>
                          <w:rFonts w:asciiTheme="minorBidi" w:hAnsiTheme="minorBidi"/>
                          <w:sz w:val="24"/>
                          <w:szCs w:val="24"/>
                          <w:highlight w:val="green"/>
                        </w:rPr>
                        <w:t>bbb</w:t>
                      </w:r>
                      <w:proofErr w:type="spellEnd"/>
                    </w:p>
                    <w:p w14:paraId="2966B205" w14:textId="77777777" w:rsidR="00292FD7" w:rsidRPr="00166409" w:rsidRDefault="00292FD7" w:rsidP="00292FD7">
                      <w:pPr>
                        <w:bidi w:val="0"/>
                        <w:rPr>
                          <w:rFonts w:asciiTheme="minorBidi" w:hAnsiTheme="minorBidi"/>
                          <w:sz w:val="24"/>
                          <w:szCs w:val="24"/>
                          <w:highlight w:val="green"/>
                        </w:rPr>
                      </w:pPr>
                      <w:r w:rsidRPr="00166409">
                        <w:rPr>
                          <w:rFonts w:asciiTheme="minorBidi" w:hAnsiTheme="minorBidi"/>
                          <w:sz w:val="24"/>
                          <w:szCs w:val="24"/>
                          <w:highlight w:val="green"/>
                        </w:rPr>
                        <w:t xml:space="preserve">num operations: </w:t>
                      </w:r>
                      <w:r>
                        <w:rPr>
                          <w:rFonts w:asciiTheme="minorBidi" w:hAnsiTheme="minorBidi"/>
                          <w:sz w:val="24"/>
                          <w:szCs w:val="24"/>
                          <w:highlight w:val="green"/>
                        </w:rPr>
                        <w:t>0</w:t>
                      </w:r>
                    </w:p>
                    <w:p w14:paraId="63C82AA1" w14:textId="77777777" w:rsidR="00292FD7" w:rsidRPr="00166409" w:rsidRDefault="00292FD7" w:rsidP="00292FD7">
                      <w:pPr>
                        <w:bidi w:val="0"/>
                        <w:rPr>
                          <w:rFonts w:asciiTheme="minorBidi" w:hAnsiTheme="minorBidi"/>
                          <w:sz w:val="24"/>
                          <w:szCs w:val="24"/>
                          <w:highlight w:val="green"/>
                        </w:rPr>
                      </w:pPr>
                      <w:r w:rsidRPr="00166409">
                        <w:rPr>
                          <w:rFonts w:asciiTheme="minorBidi" w:hAnsiTheme="minorBidi"/>
                          <w:sz w:val="24"/>
                          <w:szCs w:val="24"/>
                          <w:highlight w:val="green"/>
                        </w:rPr>
                        <w:t xml:space="preserve">grades: </w:t>
                      </w:r>
                    </w:p>
                    <w:p w14:paraId="111840E7" w14:textId="77777777" w:rsidR="00292FD7" w:rsidRPr="00166409" w:rsidRDefault="00292FD7" w:rsidP="00292FD7">
                      <w:pPr>
                        <w:bidi w:val="0"/>
                        <w:rPr>
                          <w:rFonts w:asciiTheme="minorBidi" w:hAnsiTheme="minorBidi"/>
                          <w:sz w:val="24"/>
                          <w:szCs w:val="24"/>
                          <w:highlight w:val="green"/>
                        </w:rPr>
                      </w:pPr>
                      <w:r w:rsidRPr="00166409">
                        <w:rPr>
                          <w:rFonts w:asciiTheme="minorBidi" w:hAnsiTheme="minorBidi"/>
                          <w:sz w:val="24"/>
                          <w:szCs w:val="24"/>
                          <w:highlight w:val="green"/>
                        </w:rPr>
                        <w:t xml:space="preserve">combat: </w:t>
                      </w:r>
                      <w:r>
                        <w:rPr>
                          <w:rFonts w:asciiTheme="minorBidi" w:hAnsiTheme="minorBidi"/>
                          <w:sz w:val="24"/>
                          <w:szCs w:val="24"/>
                          <w:highlight w:val="green"/>
                        </w:rPr>
                        <w:t>yes</w:t>
                      </w:r>
                    </w:p>
                    <w:p w14:paraId="6A7E8C4C" w14:textId="77777777" w:rsidR="00292FD7" w:rsidRDefault="00292FD7" w:rsidP="00292FD7">
                      <w:pPr>
                        <w:bidi w:val="0"/>
                        <w:rPr>
                          <w:rFonts w:asciiTheme="minorBidi" w:hAnsiTheme="minorBidi"/>
                          <w:sz w:val="24"/>
                          <w:szCs w:val="24"/>
                        </w:rPr>
                      </w:pPr>
                      <w:r w:rsidRPr="00166409">
                        <w:rPr>
                          <w:rFonts w:asciiTheme="minorBidi" w:hAnsiTheme="minorBidi"/>
                          <w:sz w:val="24"/>
                          <w:szCs w:val="24"/>
                          <w:highlight w:val="green"/>
                        </w:rPr>
                        <w:t>enter 0-7</w:t>
                      </w:r>
                    </w:p>
                    <w:p w14:paraId="13D92A29" w14:textId="77777777" w:rsidR="00292FD7" w:rsidRPr="00166409" w:rsidRDefault="00292FD7" w:rsidP="00292FD7">
                      <w:pPr>
                        <w:bidi w:val="0"/>
                        <w:rPr>
                          <w:rFonts w:asciiTheme="minorBidi" w:hAnsiTheme="minorBidi"/>
                          <w:sz w:val="24"/>
                          <w:szCs w:val="24"/>
                        </w:rPr>
                      </w:pPr>
                      <w:r w:rsidRPr="00166409">
                        <w:rPr>
                          <w:rFonts w:asciiTheme="minorBidi" w:hAnsiTheme="minorBidi"/>
                          <w:sz w:val="24"/>
                          <w:szCs w:val="24"/>
                          <w:highlight w:val="yellow"/>
                        </w:rPr>
                        <w:t>0</w:t>
                      </w:r>
                    </w:p>
                  </w:txbxContent>
                </v:textbox>
              </v:rect>
            </w:pict>
          </mc:Fallback>
        </mc:AlternateContent>
      </w:r>
    </w:p>
    <w:p w14:paraId="048A55F3" w14:textId="3BD31EF8" w:rsidR="00292FD7" w:rsidRDefault="00292FD7" w:rsidP="00292FD7">
      <w:pPr>
        <w:autoSpaceDE w:val="0"/>
        <w:autoSpaceDN w:val="0"/>
        <w:bidi w:val="0"/>
        <w:adjustRightInd w:val="0"/>
        <w:spacing w:line="360" w:lineRule="auto"/>
        <w:jc w:val="right"/>
        <w:rPr>
          <w:rFonts w:cs="David"/>
          <w:sz w:val="24"/>
          <w:szCs w:val="24"/>
        </w:rPr>
      </w:pPr>
    </w:p>
    <w:p w14:paraId="4A0FEF78" w14:textId="0B019CB6" w:rsidR="00292FD7" w:rsidRDefault="00292FD7" w:rsidP="00292FD7">
      <w:pPr>
        <w:autoSpaceDE w:val="0"/>
        <w:autoSpaceDN w:val="0"/>
        <w:bidi w:val="0"/>
        <w:adjustRightInd w:val="0"/>
        <w:spacing w:line="360" w:lineRule="auto"/>
        <w:jc w:val="right"/>
        <w:rPr>
          <w:rFonts w:cs="David"/>
          <w:sz w:val="24"/>
          <w:szCs w:val="24"/>
        </w:rPr>
      </w:pPr>
    </w:p>
    <w:p w14:paraId="60629E2A" w14:textId="176FDC51" w:rsidR="00292FD7" w:rsidRDefault="00292FD7" w:rsidP="00292FD7">
      <w:pPr>
        <w:autoSpaceDE w:val="0"/>
        <w:autoSpaceDN w:val="0"/>
        <w:bidi w:val="0"/>
        <w:adjustRightInd w:val="0"/>
        <w:spacing w:line="360" w:lineRule="auto"/>
        <w:jc w:val="right"/>
        <w:rPr>
          <w:rFonts w:cs="David"/>
          <w:sz w:val="24"/>
          <w:szCs w:val="24"/>
        </w:rPr>
      </w:pPr>
    </w:p>
    <w:p w14:paraId="425AADB7" w14:textId="173927E4" w:rsidR="00292FD7" w:rsidRDefault="00292FD7" w:rsidP="00292FD7">
      <w:pPr>
        <w:autoSpaceDE w:val="0"/>
        <w:autoSpaceDN w:val="0"/>
        <w:bidi w:val="0"/>
        <w:adjustRightInd w:val="0"/>
        <w:spacing w:line="360" w:lineRule="auto"/>
        <w:jc w:val="right"/>
        <w:rPr>
          <w:rFonts w:cs="David"/>
          <w:sz w:val="24"/>
          <w:szCs w:val="24"/>
        </w:rPr>
      </w:pPr>
    </w:p>
    <w:p w14:paraId="2BC71402" w14:textId="62F51C4F" w:rsidR="00292FD7" w:rsidRDefault="00292FD7" w:rsidP="00292FD7">
      <w:pPr>
        <w:autoSpaceDE w:val="0"/>
        <w:autoSpaceDN w:val="0"/>
        <w:bidi w:val="0"/>
        <w:adjustRightInd w:val="0"/>
        <w:spacing w:line="360" w:lineRule="auto"/>
        <w:jc w:val="right"/>
        <w:rPr>
          <w:rFonts w:cs="David"/>
          <w:sz w:val="24"/>
          <w:szCs w:val="24"/>
        </w:rPr>
      </w:pPr>
    </w:p>
    <w:p w14:paraId="0F5751FE" w14:textId="3EF92E0B" w:rsidR="00292FD7" w:rsidRDefault="00292FD7" w:rsidP="00292FD7">
      <w:pPr>
        <w:autoSpaceDE w:val="0"/>
        <w:autoSpaceDN w:val="0"/>
        <w:bidi w:val="0"/>
        <w:adjustRightInd w:val="0"/>
        <w:spacing w:line="360" w:lineRule="auto"/>
        <w:jc w:val="right"/>
        <w:rPr>
          <w:rFonts w:cs="David"/>
          <w:sz w:val="24"/>
          <w:szCs w:val="24"/>
        </w:rPr>
      </w:pPr>
    </w:p>
    <w:p w14:paraId="23F138C5" w14:textId="14C0D0F4" w:rsidR="00292FD7" w:rsidRDefault="00292FD7" w:rsidP="00292FD7">
      <w:pPr>
        <w:autoSpaceDE w:val="0"/>
        <w:autoSpaceDN w:val="0"/>
        <w:bidi w:val="0"/>
        <w:adjustRightInd w:val="0"/>
        <w:spacing w:line="360" w:lineRule="auto"/>
        <w:jc w:val="right"/>
        <w:rPr>
          <w:rFonts w:cs="David"/>
          <w:sz w:val="24"/>
          <w:szCs w:val="24"/>
        </w:rPr>
      </w:pPr>
    </w:p>
    <w:p w14:paraId="781B9995" w14:textId="6180703A" w:rsidR="00292FD7" w:rsidRDefault="00292FD7" w:rsidP="00292FD7">
      <w:pPr>
        <w:autoSpaceDE w:val="0"/>
        <w:autoSpaceDN w:val="0"/>
        <w:bidi w:val="0"/>
        <w:adjustRightInd w:val="0"/>
        <w:spacing w:line="360" w:lineRule="auto"/>
        <w:jc w:val="right"/>
        <w:rPr>
          <w:rFonts w:cs="David"/>
          <w:sz w:val="24"/>
          <w:szCs w:val="24"/>
        </w:rPr>
      </w:pPr>
    </w:p>
    <w:p w14:paraId="55DFD5EC" w14:textId="46930C6B" w:rsidR="00292FD7" w:rsidRDefault="00292FD7" w:rsidP="00292FD7">
      <w:pPr>
        <w:autoSpaceDE w:val="0"/>
        <w:autoSpaceDN w:val="0"/>
        <w:bidi w:val="0"/>
        <w:adjustRightInd w:val="0"/>
        <w:spacing w:line="360" w:lineRule="auto"/>
        <w:jc w:val="right"/>
        <w:rPr>
          <w:rFonts w:cs="David"/>
          <w:sz w:val="24"/>
          <w:szCs w:val="24"/>
        </w:rPr>
      </w:pPr>
    </w:p>
    <w:p w14:paraId="071EB50D" w14:textId="77777777" w:rsidR="00292FD7" w:rsidRDefault="00292FD7" w:rsidP="00292FD7">
      <w:pPr>
        <w:autoSpaceDE w:val="0"/>
        <w:autoSpaceDN w:val="0"/>
        <w:bidi w:val="0"/>
        <w:adjustRightInd w:val="0"/>
        <w:spacing w:line="360" w:lineRule="auto"/>
        <w:jc w:val="right"/>
        <w:rPr>
          <w:rFonts w:cs="David"/>
          <w:sz w:val="24"/>
          <w:szCs w:val="24"/>
        </w:rPr>
      </w:pPr>
    </w:p>
    <w:p w14:paraId="40145FEE" w14:textId="77777777" w:rsidR="00292FD7" w:rsidRDefault="00292FD7" w:rsidP="00292FD7">
      <w:pPr>
        <w:autoSpaceDE w:val="0"/>
        <w:autoSpaceDN w:val="0"/>
        <w:bidi w:val="0"/>
        <w:adjustRightInd w:val="0"/>
        <w:spacing w:line="360" w:lineRule="auto"/>
        <w:jc w:val="right"/>
        <w:rPr>
          <w:rFonts w:cs="David"/>
          <w:sz w:val="24"/>
          <w:szCs w:val="24"/>
        </w:rPr>
      </w:pPr>
    </w:p>
    <w:p w14:paraId="68B10DBE" w14:textId="77777777" w:rsidR="00292FD7" w:rsidRDefault="00292FD7" w:rsidP="00292FD7">
      <w:pPr>
        <w:autoSpaceDE w:val="0"/>
        <w:autoSpaceDN w:val="0"/>
        <w:bidi w:val="0"/>
        <w:adjustRightInd w:val="0"/>
        <w:spacing w:line="360" w:lineRule="auto"/>
        <w:jc w:val="right"/>
        <w:rPr>
          <w:rFonts w:cs="David"/>
          <w:sz w:val="24"/>
          <w:szCs w:val="24"/>
        </w:rPr>
      </w:pPr>
    </w:p>
    <w:p w14:paraId="6B691B85" w14:textId="77777777" w:rsidR="00292FD7" w:rsidRDefault="00292FD7" w:rsidP="00292FD7">
      <w:pPr>
        <w:autoSpaceDE w:val="0"/>
        <w:autoSpaceDN w:val="0"/>
        <w:bidi w:val="0"/>
        <w:adjustRightInd w:val="0"/>
        <w:spacing w:line="360" w:lineRule="auto"/>
        <w:jc w:val="right"/>
        <w:rPr>
          <w:rFonts w:cs="David"/>
          <w:sz w:val="24"/>
          <w:szCs w:val="24"/>
        </w:rPr>
      </w:pPr>
    </w:p>
    <w:p w14:paraId="3A51B3EE" w14:textId="77777777" w:rsidR="00292FD7" w:rsidRDefault="00292FD7" w:rsidP="00292FD7">
      <w:pPr>
        <w:autoSpaceDE w:val="0"/>
        <w:autoSpaceDN w:val="0"/>
        <w:bidi w:val="0"/>
        <w:adjustRightInd w:val="0"/>
        <w:spacing w:line="360" w:lineRule="auto"/>
        <w:jc w:val="right"/>
        <w:rPr>
          <w:rFonts w:cs="David"/>
          <w:sz w:val="24"/>
          <w:szCs w:val="24"/>
        </w:rPr>
      </w:pPr>
    </w:p>
    <w:p w14:paraId="6B70799D" w14:textId="77777777" w:rsidR="00292FD7" w:rsidRDefault="00292FD7" w:rsidP="00292FD7">
      <w:pPr>
        <w:autoSpaceDE w:val="0"/>
        <w:autoSpaceDN w:val="0"/>
        <w:bidi w:val="0"/>
        <w:adjustRightInd w:val="0"/>
        <w:spacing w:line="360" w:lineRule="auto"/>
        <w:jc w:val="right"/>
        <w:rPr>
          <w:rFonts w:cs="David"/>
          <w:sz w:val="24"/>
          <w:szCs w:val="24"/>
        </w:rPr>
      </w:pPr>
    </w:p>
    <w:p w14:paraId="54F6792A" w14:textId="77777777" w:rsidR="00292FD7" w:rsidRDefault="00292FD7" w:rsidP="00292FD7">
      <w:pPr>
        <w:autoSpaceDE w:val="0"/>
        <w:autoSpaceDN w:val="0"/>
        <w:bidi w:val="0"/>
        <w:adjustRightInd w:val="0"/>
        <w:spacing w:line="360" w:lineRule="auto"/>
        <w:jc w:val="right"/>
        <w:rPr>
          <w:rFonts w:cs="David"/>
          <w:sz w:val="24"/>
          <w:szCs w:val="24"/>
        </w:rPr>
      </w:pPr>
    </w:p>
    <w:p w14:paraId="0E93274A" w14:textId="77777777" w:rsidR="00292FD7" w:rsidRDefault="00292FD7" w:rsidP="00292FD7">
      <w:pPr>
        <w:autoSpaceDE w:val="0"/>
        <w:autoSpaceDN w:val="0"/>
        <w:bidi w:val="0"/>
        <w:adjustRightInd w:val="0"/>
        <w:spacing w:line="360" w:lineRule="auto"/>
        <w:jc w:val="right"/>
        <w:rPr>
          <w:rFonts w:cs="David"/>
          <w:sz w:val="24"/>
          <w:szCs w:val="24"/>
        </w:rPr>
      </w:pPr>
    </w:p>
    <w:p w14:paraId="3E56EBFE" w14:textId="77777777" w:rsidR="00292FD7" w:rsidRDefault="00292FD7" w:rsidP="00292FD7">
      <w:pPr>
        <w:autoSpaceDE w:val="0"/>
        <w:autoSpaceDN w:val="0"/>
        <w:bidi w:val="0"/>
        <w:adjustRightInd w:val="0"/>
        <w:spacing w:line="360" w:lineRule="auto"/>
        <w:jc w:val="right"/>
        <w:rPr>
          <w:rFonts w:cs="David"/>
          <w:sz w:val="24"/>
          <w:szCs w:val="24"/>
        </w:rPr>
      </w:pPr>
    </w:p>
    <w:p w14:paraId="760A2205" w14:textId="77777777" w:rsidR="00292FD7" w:rsidRDefault="00292FD7" w:rsidP="00292FD7">
      <w:pPr>
        <w:autoSpaceDE w:val="0"/>
        <w:autoSpaceDN w:val="0"/>
        <w:bidi w:val="0"/>
        <w:adjustRightInd w:val="0"/>
        <w:spacing w:line="360" w:lineRule="auto"/>
        <w:rPr>
          <w:rFonts w:asciiTheme="minorBidi" w:hAnsiTheme="minorBidi"/>
          <w:b/>
          <w:bCs/>
          <w:sz w:val="24"/>
          <w:szCs w:val="24"/>
        </w:rPr>
      </w:pPr>
    </w:p>
    <w:p w14:paraId="7DC80AA8" w14:textId="77777777" w:rsidR="00292FD7" w:rsidRPr="00166409" w:rsidRDefault="00292FD7" w:rsidP="00292FD7">
      <w:pPr>
        <w:autoSpaceDE w:val="0"/>
        <w:autoSpaceDN w:val="0"/>
        <w:bidi w:val="0"/>
        <w:adjustRightInd w:val="0"/>
        <w:spacing w:line="360" w:lineRule="auto"/>
        <w:rPr>
          <w:rFonts w:asciiTheme="minorBidi" w:hAnsiTheme="minorBidi"/>
          <w:b/>
          <w:bCs/>
          <w:sz w:val="24"/>
          <w:szCs w:val="24"/>
        </w:rPr>
      </w:pPr>
    </w:p>
    <w:sectPr w:rsidR="00292FD7" w:rsidRPr="00166409" w:rsidSect="008E0159">
      <w:headerReference w:type="default" r:id="rId8"/>
      <w:pgSz w:w="11906" w:h="16838"/>
      <w:pgMar w:top="1440" w:right="1800" w:bottom="1440" w:left="108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0D96B" w14:textId="77777777" w:rsidR="005E2066" w:rsidRDefault="005E2066" w:rsidP="00D37526">
      <w:pPr>
        <w:spacing w:after="0" w:line="240" w:lineRule="auto"/>
      </w:pPr>
      <w:r>
        <w:separator/>
      </w:r>
    </w:p>
  </w:endnote>
  <w:endnote w:type="continuationSeparator" w:id="0">
    <w:p w14:paraId="17AD3DC9" w14:textId="77777777" w:rsidR="005E2066" w:rsidRDefault="005E2066" w:rsidP="00D37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00"/>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56B14" w14:textId="77777777" w:rsidR="005E2066" w:rsidRDefault="005E2066" w:rsidP="00D37526">
      <w:pPr>
        <w:spacing w:after="0" w:line="240" w:lineRule="auto"/>
      </w:pPr>
      <w:r>
        <w:separator/>
      </w:r>
    </w:p>
  </w:footnote>
  <w:footnote w:type="continuationSeparator" w:id="0">
    <w:p w14:paraId="21670008" w14:textId="77777777" w:rsidR="005E2066" w:rsidRDefault="005E2066" w:rsidP="00D375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462E7" w14:textId="2A33108F" w:rsidR="00082F13" w:rsidRDefault="008D02EB" w:rsidP="00082F13">
    <w:pPr>
      <w:pStyle w:val="a4"/>
      <w:bidi w:val="0"/>
      <w:rPr>
        <w:rFonts w:ascii="Tahoma" w:hAnsi="Tahoma" w:cs="Tahoma"/>
        <w:sz w:val="18"/>
        <w:szCs w:val="18"/>
        <w:rtl/>
      </w:rPr>
    </w:pPr>
    <w:r w:rsidRPr="00303F4E">
      <w:rPr>
        <w:rFonts w:ascii="Tahoma" w:hAnsi="Tahoma" w:cs="Tahoma"/>
        <w:sz w:val="18"/>
        <w:szCs w:val="18"/>
        <w:rtl/>
      </w:rPr>
      <w:tab/>
    </w:r>
    <w:r w:rsidRPr="00303F4E">
      <w:rPr>
        <w:rFonts w:ascii="Tahoma" w:hAnsi="Tahoma" w:cs="Tahoma"/>
        <w:sz w:val="18"/>
        <w:szCs w:val="18"/>
        <w:rtl/>
      </w:rPr>
      <w:tab/>
    </w:r>
    <w:r w:rsidR="00106164">
      <w:rPr>
        <w:rFonts w:ascii="Tahoma" w:hAnsi="Tahoma" w:cs="Tahoma"/>
        <w:sz w:val="18"/>
        <w:szCs w:val="18"/>
      </w:rPr>
      <w:t>C++ Workshop</w:t>
    </w:r>
    <w:r w:rsidR="00106164">
      <w:rPr>
        <w:rFonts w:ascii="Tahoma" w:hAnsi="Tahoma" w:cs="Tahoma" w:hint="cs"/>
        <w:sz w:val="18"/>
        <w:szCs w:val="18"/>
        <w:rtl/>
      </w:rPr>
      <w:t xml:space="preserve"> –</w:t>
    </w:r>
    <w:r>
      <w:rPr>
        <w:rFonts w:ascii="Tahoma" w:hAnsi="Tahoma" w:cs="Tahoma"/>
        <w:sz w:val="18"/>
        <w:szCs w:val="18"/>
        <w:rtl/>
      </w:rPr>
      <w:t xml:space="preserve"> </w:t>
    </w:r>
    <w:r w:rsidR="00106164">
      <w:rPr>
        <w:rFonts w:ascii="Tahoma" w:hAnsi="Tahoma" w:cs="Tahoma"/>
        <w:sz w:val="18"/>
        <w:szCs w:val="18"/>
      </w:rPr>
      <w:t>150018</w:t>
    </w:r>
    <w:r>
      <w:rPr>
        <w:rFonts w:ascii="Tahoma" w:hAnsi="Tahoma" w:cs="Tahoma"/>
        <w:sz w:val="18"/>
        <w:szCs w:val="18"/>
        <w:rtl/>
      </w:rPr>
      <w:t xml:space="preserve"> – </w:t>
    </w:r>
    <w:r w:rsidR="00106164">
      <w:rPr>
        <w:rFonts w:ascii="Tahoma" w:hAnsi="Tahoma" w:cs="Tahoma"/>
        <w:sz w:val="18"/>
        <w:szCs w:val="18"/>
      </w:rPr>
      <w:t>Spring 2</w:t>
    </w:r>
    <w:r w:rsidR="00082F13">
      <w:rPr>
        <w:rFonts w:ascii="Tahoma" w:hAnsi="Tahoma" w:cs="Tahoma"/>
        <w:sz w:val="18"/>
        <w:szCs w:val="18"/>
      </w:rPr>
      <w:t>021</w:t>
    </w:r>
  </w:p>
  <w:p w14:paraId="22F1D96E" w14:textId="77777777" w:rsidR="008D02EB" w:rsidRDefault="008D02EB" w:rsidP="00106164">
    <w:pPr>
      <w:pStyle w:val="a4"/>
    </w:pPr>
  </w:p>
  <w:p w14:paraId="332F155F" w14:textId="77777777" w:rsidR="008D02EB" w:rsidRDefault="008D02EB" w:rsidP="00D37526">
    <w:pPr>
      <w:pStyle w:val="a4"/>
    </w:pPr>
  </w:p>
  <w:p w14:paraId="3053B122" w14:textId="77777777" w:rsidR="008D02EB" w:rsidRDefault="008D02EB" w:rsidP="00D37526">
    <w:pPr>
      <w:pStyle w:val="a4"/>
    </w:pPr>
  </w:p>
  <w:p w14:paraId="15BF341B" w14:textId="77777777" w:rsidR="008D02EB" w:rsidRDefault="008D02EB">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81EC4"/>
    <w:multiLevelType w:val="hybridMultilevel"/>
    <w:tmpl w:val="D46261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79038E"/>
    <w:multiLevelType w:val="hybridMultilevel"/>
    <w:tmpl w:val="3F0641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8779F9"/>
    <w:multiLevelType w:val="hybridMultilevel"/>
    <w:tmpl w:val="25F482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7D0044"/>
    <w:multiLevelType w:val="hybridMultilevel"/>
    <w:tmpl w:val="BBDC7D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404A8C"/>
    <w:multiLevelType w:val="hybridMultilevel"/>
    <w:tmpl w:val="569C0C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C37281"/>
    <w:multiLevelType w:val="hybridMultilevel"/>
    <w:tmpl w:val="0A8264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B83724"/>
    <w:multiLevelType w:val="hybridMultilevel"/>
    <w:tmpl w:val="182817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17B4DDA"/>
    <w:multiLevelType w:val="hybridMultilevel"/>
    <w:tmpl w:val="CDDC2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A62F8E"/>
    <w:multiLevelType w:val="hybridMultilevel"/>
    <w:tmpl w:val="18FCF498"/>
    <w:lvl w:ilvl="0" w:tplc="0409000F">
      <w:start w:val="1"/>
      <w:numFmt w:val="decimal"/>
      <w:lvlText w:val="%1."/>
      <w:lvlJc w:val="left"/>
      <w:pPr>
        <w:ind w:left="360" w:hanging="360"/>
      </w:pPr>
      <w:rPr>
        <w:rFonts w:hint="default"/>
      </w:rPr>
    </w:lvl>
    <w:lvl w:ilvl="1" w:tplc="238E61E0">
      <w:start w:val="1"/>
      <w:numFmt w:val="lowerLetter"/>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3C46B3B"/>
    <w:multiLevelType w:val="hybridMultilevel"/>
    <w:tmpl w:val="59B4AD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3CE6BD9"/>
    <w:multiLevelType w:val="hybridMultilevel"/>
    <w:tmpl w:val="470AB6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4831CDE"/>
    <w:multiLevelType w:val="hybridMultilevel"/>
    <w:tmpl w:val="0A1ACF36"/>
    <w:lvl w:ilvl="0" w:tplc="04090001">
      <w:start w:val="1"/>
      <w:numFmt w:val="bullet"/>
      <w:lvlText w:val=""/>
      <w:lvlJc w:val="left"/>
      <w:pPr>
        <w:ind w:left="1080" w:hanging="360"/>
      </w:pPr>
      <w:rPr>
        <w:rFonts w:ascii="Symbol" w:hAnsi="Symbol" w:hint="default"/>
      </w:rPr>
    </w:lvl>
    <w:lvl w:ilvl="1" w:tplc="B39845C4">
      <w:start w:val="1"/>
      <w:numFmt w:val="bullet"/>
      <w:lvlText w:val="-"/>
      <w:lvlJc w:val="left"/>
      <w:pPr>
        <w:ind w:left="1800" w:hanging="360"/>
      </w:pPr>
      <w:rPr>
        <w:rFonts w:ascii="Arial" w:eastAsia="Times New Roman"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AFF6D22"/>
    <w:multiLevelType w:val="hybridMultilevel"/>
    <w:tmpl w:val="E110A99E"/>
    <w:lvl w:ilvl="0" w:tplc="B39845C4">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B3F701D"/>
    <w:multiLevelType w:val="hybridMultilevel"/>
    <w:tmpl w:val="8E2EE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FB0BDA"/>
    <w:multiLevelType w:val="hybridMultilevel"/>
    <w:tmpl w:val="C65421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07F5CCA"/>
    <w:multiLevelType w:val="hybridMultilevel"/>
    <w:tmpl w:val="D0EEE7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A9F4C84"/>
    <w:multiLevelType w:val="hybridMultilevel"/>
    <w:tmpl w:val="CDE4589C"/>
    <w:lvl w:ilvl="0" w:tplc="24E828F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C20EA5"/>
    <w:multiLevelType w:val="hybridMultilevel"/>
    <w:tmpl w:val="A498FEC6"/>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BF35345"/>
    <w:multiLevelType w:val="hybridMultilevel"/>
    <w:tmpl w:val="80BE8084"/>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BF62A4B"/>
    <w:multiLevelType w:val="hybridMultilevel"/>
    <w:tmpl w:val="7AB25D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CD765DD"/>
    <w:multiLevelType w:val="hybridMultilevel"/>
    <w:tmpl w:val="2D7A2FF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1" w15:restartNumberingAfterBreak="0">
    <w:nsid w:val="2D8D2473"/>
    <w:multiLevelType w:val="hybridMultilevel"/>
    <w:tmpl w:val="294A57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0E2168A"/>
    <w:multiLevelType w:val="hybridMultilevel"/>
    <w:tmpl w:val="C35669DE"/>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29700EF"/>
    <w:multiLevelType w:val="hybridMultilevel"/>
    <w:tmpl w:val="6A42E4E2"/>
    <w:lvl w:ilvl="0" w:tplc="04090001">
      <w:start w:val="1"/>
      <w:numFmt w:val="bullet"/>
      <w:lvlText w:val=""/>
      <w:lvlJc w:val="left"/>
      <w:pPr>
        <w:ind w:left="1080" w:hanging="360"/>
      </w:pPr>
      <w:rPr>
        <w:rFonts w:ascii="Symbol" w:hAnsi="Symbol" w:hint="default"/>
      </w:rPr>
    </w:lvl>
    <w:lvl w:ilvl="1" w:tplc="B39845C4">
      <w:start w:val="1"/>
      <w:numFmt w:val="bullet"/>
      <w:lvlText w:val="-"/>
      <w:lvlJc w:val="left"/>
      <w:pPr>
        <w:ind w:left="1800" w:hanging="360"/>
      </w:pPr>
      <w:rPr>
        <w:rFonts w:ascii="Arial" w:eastAsia="Times New Roman"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44F066D"/>
    <w:multiLevelType w:val="hybridMultilevel"/>
    <w:tmpl w:val="8224280A"/>
    <w:lvl w:ilvl="0" w:tplc="B39845C4">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5566023"/>
    <w:multiLevelType w:val="hybridMultilevel"/>
    <w:tmpl w:val="50702C0C"/>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6482F43"/>
    <w:multiLevelType w:val="hybridMultilevel"/>
    <w:tmpl w:val="C616C72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66D3A66"/>
    <w:multiLevelType w:val="hybridMultilevel"/>
    <w:tmpl w:val="3F585E7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67C007F"/>
    <w:multiLevelType w:val="hybridMultilevel"/>
    <w:tmpl w:val="5A1EB48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36983066"/>
    <w:multiLevelType w:val="hybridMultilevel"/>
    <w:tmpl w:val="FE1E56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1732B75"/>
    <w:multiLevelType w:val="hybridMultilevel"/>
    <w:tmpl w:val="69BEFDE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469A545C"/>
    <w:multiLevelType w:val="hybridMultilevel"/>
    <w:tmpl w:val="32381C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B7429B8"/>
    <w:multiLevelType w:val="hybridMultilevel"/>
    <w:tmpl w:val="836C29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A4305D"/>
    <w:multiLevelType w:val="hybridMultilevel"/>
    <w:tmpl w:val="50683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DC6535"/>
    <w:multiLevelType w:val="hybridMultilevel"/>
    <w:tmpl w:val="FA88ED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FBF4891"/>
    <w:multiLevelType w:val="hybridMultilevel"/>
    <w:tmpl w:val="2D769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D23C08"/>
    <w:multiLevelType w:val="hybridMultilevel"/>
    <w:tmpl w:val="774AD56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BB80961"/>
    <w:multiLevelType w:val="hybridMultilevel"/>
    <w:tmpl w:val="E4705EEC"/>
    <w:lvl w:ilvl="0" w:tplc="B39845C4">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F3F7839"/>
    <w:multiLevelType w:val="hybridMultilevel"/>
    <w:tmpl w:val="DAAA6DD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F787139"/>
    <w:multiLevelType w:val="hybridMultilevel"/>
    <w:tmpl w:val="08B430C0"/>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0"/>
  </w:num>
  <w:num w:numId="2">
    <w:abstractNumId w:val="34"/>
  </w:num>
  <w:num w:numId="3">
    <w:abstractNumId w:val="6"/>
  </w:num>
  <w:num w:numId="4">
    <w:abstractNumId w:val="19"/>
  </w:num>
  <w:num w:numId="5">
    <w:abstractNumId w:val="3"/>
  </w:num>
  <w:num w:numId="6">
    <w:abstractNumId w:val="29"/>
  </w:num>
  <w:num w:numId="7">
    <w:abstractNumId w:val="22"/>
  </w:num>
  <w:num w:numId="8">
    <w:abstractNumId w:val="5"/>
  </w:num>
  <w:num w:numId="9">
    <w:abstractNumId w:val="35"/>
  </w:num>
  <w:num w:numId="10">
    <w:abstractNumId w:val="0"/>
  </w:num>
  <w:num w:numId="11">
    <w:abstractNumId w:val="38"/>
  </w:num>
  <w:num w:numId="12">
    <w:abstractNumId w:val="16"/>
  </w:num>
  <w:num w:numId="13">
    <w:abstractNumId w:val="8"/>
  </w:num>
  <w:num w:numId="14">
    <w:abstractNumId w:val="2"/>
  </w:num>
  <w:num w:numId="15">
    <w:abstractNumId w:val="15"/>
  </w:num>
  <w:num w:numId="16">
    <w:abstractNumId w:val="20"/>
  </w:num>
  <w:num w:numId="17">
    <w:abstractNumId w:val="36"/>
  </w:num>
  <w:num w:numId="18">
    <w:abstractNumId w:val="31"/>
  </w:num>
  <w:num w:numId="19">
    <w:abstractNumId w:val="39"/>
  </w:num>
  <w:num w:numId="20">
    <w:abstractNumId w:val="27"/>
  </w:num>
  <w:num w:numId="21">
    <w:abstractNumId w:val="11"/>
  </w:num>
  <w:num w:numId="22">
    <w:abstractNumId w:val="37"/>
  </w:num>
  <w:num w:numId="23">
    <w:abstractNumId w:val="12"/>
  </w:num>
  <w:num w:numId="24">
    <w:abstractNumId w:val="23"/>
  </w:num>
  <w:num w:numId="25">
    <w:abstractNumId w:val="1"/>
  </w:num>
  <w:num w:numId="26">
    <w:abstractNumId w:val="24"/>
  </w:num>
  <w:num w:numId="27">
    <w:abstractNumId w:val="9"/>
  </w:num>
  <w:num w:numId="28">
    <w:abstractNumId w:val="14"/>
  </w:num>
  <w:num w:numId="29">
    <w:abstractNumId w:val="17"/>
  </w:num>
  <w:num w:numId="30">
    <w:abstractNumId w:val="28"/>
  </w:num>
  <w:num w:numId="31">
    <w:abstractNumId w:val="7"/>
  </w:num>
  <w:num w:numId="32">
    <w:abstractNumId w:val="32"/>
  </w:num>
  <w:num w:numId="33">
    <w:abstractNumId w:val="13"/>
  </w:num>
  <w:num w:numId="34">
    <w:abstractNumId w:val="18"/>
  </w:num>
  <w:num w:numId="35">
    <w:abstractNumId w:val="4"/>
  </w:num>
  <w:num w:numId="36">
    <w:abstractNumId w:val="33"/>
  </w:num>
  <w:num w:numId="37">
    <w:abstractNumId w:val="26"/>
  </w:num>
  <w:num w:numId="38">
    <w:abstractNumId w:val="25"/>
  </w:num>
  <w:num w:numId="39">
    <w:abstractNumId w:val="21"/>
  </w:num>
  <w:num w:numId="40">
    <w:abstractNumId w:val="10"/>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itan marcus">
    <w15:presenceInfo w15:providerId="Windows Live" w15:userId="b7cb803f235f6c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421"/>
    <w:rsid w:val="00000D30"/>
    <w:rsid w:val="00007140"/>
    <w:rsid w:val="00007B33"/>
    <w:rsid w:val="000205C0"/>
    <w:rsid w:val="00020EA7"/>
    <w:rsid w:val="000213A2"/>
    <w:rsid w:val="00022DDD"/>
    <w:rsid w:val="00031575"/>
    <w:rsid w:val="00032C5D"/>
    <w:rsid w:val="00035217"/>
    <w:rsid w:val="00041E12"/>
    <w:rsid w:val="00047F91"/>
    <w:rsid w:val="0005039A"/>
    <w:rsid w:val="00051E30"/>
    <w:rsid w:val="00053490"/>
    <w:rsid w:val="00053F31"/>
    <w:rsid w:val="000641D6"/>
    <w:rsid w:val="00067538"/>
    <w:rsid w:val="00067F68"/>
    <w:rsid w:val="0007188C"/>
    <w:rsid w:val="00073658"/>
    <w:rsid w:val="00073B22"/>
    <w:rsid w:val="00076459"/>
    <w:rsid w:val="00081C39"/>
    <w:rsid w:val="00082F13"/>
    <w:rsid w:val="000844DB"/>
    <w:rsid w:val="00084B75"/>
    <w:rsid w:val="000858DC"/>
    <w:rsid w:val="00085C12"/>
    <w:rsid w:val="000A04DC"/>
    <w:rsid w:val="000A2A22"/>
    <w:rsid w:val="000A69DC"/>
    <w:rsid w:val="000A69E6"/>
    <w:rsid w:val="000A7929"/>
    <w:rsid w:val="000B378E"/>
    <w:rsid w:val="000B4A41"/>
    <w:rsid w:val="000B5ED6"/>
    <w:rsid w:val="000B600C"/>
    <w:rsid w:val="000C544C"/>
    <w:rsid w:val="000C5BFB"/>
    <w:rsid w:val="000C657A"/>
    <w:rsid w:val="000C6806"/>
    <w:rsid w:val="000C6928"/>
    <w:rsid w:val="000C714E"/>
    <w:rsid w:val="000D0C41"/>
    <w:rsid w:val="000D2FE6"/>
    <w:rsid w:val="000D2FFE"/>
    <w:rsid w:val="000E08BD"/>
    <w:rsid w:val="000E2E8F"/>
    <w:rsid w:val="000E4EEB"/>
    <w:rsid w:val="000E6FEC"/>
    <w:rsid w:val="000F3809"/>
    <w:rsid w:val="000F5B0D"/>
    <w:rsid w:val="000F5D59"/>
    <w:rsid w:val="000F6385"/>
    <w:rsid w:val="00106164"/>
    <w:rsid w:val="0010769A"/>
    <w:rsid w:val="00115E60"/>
    <w:rsid w:val="00121DD5"/>
    <w:rsid w:val="00123A2A"/>
    <w:rsid w:val="00125261"/>
    <w:rsid w:val="001258A7"/>
    <w:rsid w:val="00131CE5"/>
    <w:rsid w:val="00132FA8"/>
    <w:rsid w:val="0013300C"/>
    <w:rsid w:val="00135037"/>
    <w:rsid w:val="00136E5C"/>
    <w:rsid w:val="00137F04"/>
    <w:rsid w:val="001428AD"/>
    <w:rsid w:val="001431E1"/>
    <w:rsid w:val="00145772"/>
    <w:rsid w:val="00146B8A"/>
    <w:rsid w:val="001505A7"/>
    <w:rsid w:val="001536C5"/>
    <w:rsid w:val="00161CEF"/>
    <w:rsid w:val="00162BD2"/>
    <w:rsid w:val="00163A1B"/>
    <w:rsid w:val="00163E81"/>
    <w:rsid w:val="00165C84"/>
    <w:rsid w:val="00184820"/>
    <w:rsid w:val="0018517E"/>
    <w:rsid w:val="00187570"/>
    <w:rsid w:val="001914FD"/>
    <w:rsid w:val="00196463"/>
    <w:rsid w:val="001A39B1"/>
    <w:rsid w:val="001A5592"/>
    <w:rsid w:val="001C4267"/>
    <w:rsid w:val="001C5506"/>
    <w:rsid w:val="001E3C15"/>
    <w:rsid w:val="001E48BD"/>
    <w:rsid w:val="001E517A"/>
    <w:rsid w:val="001E7DE0"/>
    <w:rsid w:val="001F0034"/>
    <w:rsid w:val="001F16BE"/>
    <w:rsid w:val="001F6A69"/>
    <w:rsid w:val="002001DA"/>
    <w:rsid w:val="0020130F"/>
    <w:rsid w:val="00202CC1"/>
    <w:rsid w:val="00205D0B"/>
    <w:rsid w:val="00206BCB"/>
    <w:rsid w:val="00210C23"/>
    <w:rsid w:val="00213626"/>
    <w:rsid w:val="00215A09"/>
    <w:rsid w:val="00222CE7"/>
    <w:rsid w:val="00226CE7"/>
    <w:rsid w:val="002279DA"/>
    <w:rsid w:val="00227D41"/>
    <w:rsid w:val="00227FB1"/>
    <w:rsid w:val="00231CC7"/>
    <w:rsid w:val="002372D3"/>
    <w:rsid w:val="00240C37"/>
    <w:rsid w:val="00250C32"/>
    <w:rsid w:val="0025614B"/>
    <w:rsid w:val="00256641"/>
    <w:rsid w:val="00260DA0"/>
    <w:rsid w:val="00261A9B"/>
    <w:rsid w:val="0026272C"/>
    <w:rsid w:val="00271769"/>
    <w:rsid w:val="002718D0"/>
    <w:rsid w:val="00272E00"/>
    <w:rsid w:val="0027361E"/>
    <w:rsid w:val="002775C3"/>
    <w:rsid w:val="002779FB"/>
    <w:rsid w:val="00282A52"/>
    <w:rsid w:val="00292FD7"/>
    <w:rsid w:val="002932A3"/>
    <w:rsid w:val="00295A0E"/>
    <w:rsid w:val="002C14C7"/>
    <w:rsid w:val="002C5186"/>
    <w:rsid w:val="002C5BB2"/>
    <w:rsid w:val="002D6774"/>
    <w:rsid w:val="002E1468"/>
    <w:rsid w:val="002E1CA0"/>
    <w:rsid w:val="002E7E91"/>
    <w:rsid w:val="002F13A3"/>
    <w:rsid w:val="002F1690"/>
    <w:rsid w:val="002F2FF1"/>
    <w:rsid w:val="002F386B"/>
    <w:rsid w:val="002F3E92"/>
    <w:rsid w:val="002F49A3"/>
    <w:rsid w:val="002F50D6"/>
    <w:rsid w:val="003014D0"/>
    <w:rsid w:val="00312FE8"/>
    <w:rsid w:val="0031615B"/>
    <w:rsid w:val="00317CBC"/>
    <w:rsid w:val="003214C4"/>
    <w:rsid w:val="00324355"/>
    <w:rsid w:val="00331AD5"/>
    <w:rsid w:val="0033661B"/>
    <w:rsid w:val="00336A91"/>
    <w:rsid w:val="00351C9A"/>
    <w:rsid w:val="00351F6F"/>
    <w:rsid w:val="00352A9D"/>
    <w:rsid w:val="00367A51"/>
    <w:rsid w:val="003755D5"/>
    <w:rsid w:val="003762D7"/>
    <w:rsid w:val="00376310"/>
    <w:rsid w:val="00381E9D"/>
    <w:rsid w:val="00382AD0"/>
    <w:rsid w:val="003864CC"/>
    <w:rsid w:val="003A17DE"/>
    <w:rsid w:val="003B1AE0"/>
    <w:rsid w:val="003B1F68"/>
    <w:rsid w:val="003B4422"/>
    <w:rsid w:val="003C00E5"/>
    <w:rsid w:val="003C5A59"/>
    <w:rsid w:val="003C7D75"/>
    <w:rsid w:val="003D4C6D"/>
    <w:rsid w:val="003D5F28"/>
    <w:rsid w:val="003D7402"/>
    <w:rsid w:val="003E0B07"/>
    <w:rsid w:val="003E3D53"/>
    <w:rsid w:val="003E7EC7"/>
    <w:rsid w:val="003F0310"/>
    <w:rsid w:val="003F2763"/>
    <w:rsid w:val="003F3F80"/>
    <w:rsid w:val="003F40FB"/>
    <w:rsid w:val="003F6672"/>
    <w:rsid w:val="003F76A5"/>
    <w:rsid w:val="00400332"/>
    <w:rsid w:val="00401133"/>
    <w:rsid w:val="0040132B"/>
    <w:rsid w:val="00401FC1"/>
    <w:rsid w:val="00405014"/>
    <w:rsid w:val="00406C71"/>
    <w:rsid w:val="00407729"/>
    <w:rsid w:val="0040778C"/>
    <w:rsid w:val="00413254"/>
    <w:rsid w:val="004223CA"/>
    <w:rsid w:val="004329DF"/>
    <w:rsid w:val="004345F4"/>
    <w:rsid w:val="00437770"/>
    <w:rsid w:val="00442153"/>
    <w:rsid w:val="00443600"/>
    <w:rsid w:val="004457BB"/>
    <w:rsid w:val="00451FBC"/>
    <w:rsid w:val="00453F71"/>
    <w:rsid w:val="00454207"/>
    <w:rsid w:val="0045724F"/>
    <w:rsid w:val="00462799"/>
    <w:rsid w:val="0047355E"/>
    <w:rsid w:val="004735AE"/>
    <w:rsid w:val="00476A4F"/>
    <w:rsid w:val="004773D9"/>
    <w:rsid w:val="00477631"/>
    <w:rsid w:val="00490B3D"/>
    <w:rsid w:val="00494383"/>
    <w:rsid w:val="00496CDE"/>
    <w:rsid w:val="004A02B7"/>
    <w:rsid w:val="004B21BD"/>
    <w:rsid w:val="004B2591"/>
    <w:rsid w:val="004C6595"/>
    <w:rsid w:val="004C6B08"/>
    <w:rsid w:val="004C7A09"/>
    <w:rsid w:val="004D4A60"/>
    <w:rsid w:val="004D6DE6"/>
    <w:rsid w:val="004E278B"/>
    <w:rsid w:val="004E3411"/>
    <w:rsid w:val="004E3514"/>
    <w:rsid w:val="004E7288"/>
    <w:rsid w:val="004F13E6"/>
    <w:rsid w:val="004F2987"/>
    <w:rsid w:val="004F33F0"/>
    <w:rsid w:val="004F3AD1"/>
    <w:rsid w:val="004F3CB2"/>
    <w:rsid w:val="004F4E63"/>
    <w:rsid w:val="00506764"/>
    <w:rsid w:val="00506A4D"/>
    <w:rsid w:val="0051122E"/>
    <w:rsid w:val="00512801"/>
    <w:rsid w:val="00514E5F"/>
    <w:rsid w:val="005166BE"/>
    <w:rsid w:val="005263F8"/>
    <w:rsid w:val="005362FD"/>
    <w:rsid w:val="005402C0"/>
    <w:rsid w:val="005421C4"/>
    <w:rsid w:val="00545DA5"/>
    <w:rsid w:val="00551091"/>
    <w:rsid w:val="00551511"/>
    <w:rsid w:val="00551786"/>
    <w:rsid w:val="00556031"/>
    <w:rsid w:val="005561ED"/>
    <w:rsid w:val="005655A9"/>
    <w:rsid w:val="00565A79"/>
    <w:rsid w:val="005704B3"/>
    <w:rsid w:val="0057102A"/>
    <w:rsid w:val="00574090"/>
    <w:rsid w:val="00575458"/>
    <w:rsid w:val="00581433"/>
    <w:rsid w:val="00583BF6"/>
    <w:rsid w:val="00584086"/>
    <w:rsid w:val="0058583E"/>
    <w:rsid w:val="005869BF"/>
    <w:rsid w:val="005914B3"/>
    <w:rsid w:val="00592C71"/>
    <w:rsid w:val="00593243"/>
    <w:rsid w:val="005974D5"/>
    <w:rsid w:val="005A1BBC"/>
    <w:rsid w:val="005A221A"/>
    <w:rsid w:val="005A3561"/>
    <w:rsid w:val="005A6A17"/>
    <w:rsid w:val="005B3AE1"/>
    <w:rsid w:val="005B3F20"/>
    <w:rsid w:val="005B68CC"/>
    <w:rsid w:val="005B7DD5"/>
    <w:rsid w:val="005C0F44"/>
    <w:rsid w:val="005D14F5"/>
    <w:rsid w:val="005D1E29"/>
    <w:rsid w:val="005D5E32"/>
    <w:rsid w:val="005D6135"/>
    <w:rsid w:val="005E1EBB"/>
    <w:rsid w:val="005E2066"/>
    <w:rsid w:val="005E4B5C"/>
    <w:rsid w:val="005E7F44"/>
    <w:rsid w:val="005F09A9"/>
    <w:rsid w:val="005F1A35"/>
    <w:rsid w:val="005F2465"/>
    <w:rsid w:val="005F55D5"/>
    <w:rsid w:val="005F6A57"/>
    <w:rsid w:val="00601B6A"/>
    <w:rsid w:val="0060470C"/>
    <w:rsid w:val="006050B6"/>
    <w:rsid w:val="006104E3"/>
    <w:rsid w:val="006146A5"/>
    <w:rsid w:val="0061711F"/>
    <w:rsid w:val="00617C37"/>
    <w:rsid w:val="00622E64"/>
    <w:rsid w:val="00622E9B"/>
    <w:rsid w:val="006237A9"/>
    <w:rsid w:val="006339EE"/>
    <w:rsid w:val="00634929"/>
    <w:rsid w:val="00635A7E"/>
    <w:rsid w:val="00636438"/>
    <w:rsid w:val="00636DA2"/>
    <w:rsid w:val="00642AAD"/>
    <w:rsid w:val="006434A4"/>
    <w:rsid w:val="006437C1"/>
    <w:rsid w:val="00645D61"/>
    <w:rsid w:val="00646DAC"/>
    <w:rsid w:val="00646EBD"/>
    <w:rsid w:val="00654850"/>
    <w:rsid w:val="0066258B"/>
    <w:rsid w:val="006679AA"/>
    <w:rsid w:val="0067022C"/>
    <w:rsid w:val="00671277"/>
    <w:rsid w:val="00675F72"/>
    <w:rsid w:val="006772B0"/>
    <w:rsid w:val="00681A46"/>
    <w:rsid w:val="00681BA9"/>
    <w:rsid w:val="00682DF2"/>
    <w:rsid w:val="00693EA4"/>
    <w:rsid w:val="006A13A0"/>
    <w:rsid w:val="006B553B"/>
    <w:rsid w:val="006B605E"/>
    <w:rsid w:val="006C0413"/>
    <w:rsid w:val="006C31F0"/>
    <w:rsid w:val="006C3A8E"/>
    <w:rsid w:val="006C48FA"/>
    <w:rsid w:val="006C7217"/>
    <w:rsid w:val="006E3EBA"/>
    <w:rsid w:val="006E5899"/>
    <w:rsid w:val="006E7FC9"/>
    <w:rsid w:val="00712E9A"/>
    <w:rsid w:val="00714104"/>
    <w:rsid w:val="0071705A"/>
    <w:rsid w:val="00717D0F"/>
    <w:rsid w:val="00724D3D"/>
    <w:rsid w:val="007259F3"/>
    <w:rsid w:val="00727C26"/>
    <w:rsid w:val="00737AD2"/>
    <w:rsid w:val="00737D88"/>
    <w:rsid w:val="00737ECD"/>
    <w:rsid w:val="00740FBF"/>
    <w:rsid w:val="00742EB1"/>
    <w:rsid w:val="00746797"/>
    <w:rsid w:val="00753873"/>
    <w:rsid w:val="00754311"/>
    <w:rsid w:val="00756EE7"/>
    <w:rsid w:val="0076670E"/>
    <w:rsid w:val="00767131"/>
    <w:rsid w:val="00767142"/>
    <w:rsid w:val="0077303C"/>
    <w:rsid w:val="00773598"/>
    <w:rsid w:val="00776BAE"/>
    <w:rsid w:val="007841E7"/>
    <w:rsid w:val="00785CCE"/>
    <w:rsid w:val="00786600"/>
    <w:rsid w:val="00787B4D"/>
    <w:rsid w:val="00793AED"/>
    <w:rsid w:val="00794A51"/>
    <w:rsid w:val="00795C47"/>
    <w:rsid w:val="007A2BBC"/>
    <w:rsid w:val="007B0EF9"/>
    <w:rsid w:val="007B54D5"/>
    <w:rsid w:val="007B6BBB"/>
    <w:rsid w:val="007B6E14"/>
    <w:rsid w:val="007C7F0F"/>
    <w:rsid w:val="007D74CA"/>
    <w:rsid w:val="007E2301"/>
    <w:rsid w:val="007F5D3E"/>
    <w:rsid w:val="00804A67"/>
    <w:rsid w:val="00805CE8"/>
    <w:rsid w:val="0081103C"/>
    <w:rsid w:val="00813F5F"/>
    <w:rsid w:val="008172D8"/>
    <w:rsid w:val="00821E16"/>
    <w:rsid w:val="00823990"/>
    <w:rsid w:val="00825FBF"/>
    <w:rsid w:val="00834A0C"/>
    <w:rsid w:val="0084344A"/>
    <w:rsid w:val="00852FB0"/>
    <w:rsid w:val="0085433C"/>
    <w:rsid w:val="008606D8"/>
    <w:rsid w:val="00861201"/>
    <w:rsid w:val="008651CA"/>
    <w:rsid w:val="00867910"/>
    <w:rsid w:val="00870DD4"/>
    <w:rsid w:val="008710A7"/>
    <w:rsid w:val="00875801"/>
    <w:rsid w:val="00880537"/>
    <w:rsid w:val="0088353A"/>
    <w:rsid w:val="008865A0"/>
    <w:rsid w:val="008965FD"/>
    <w:rsid w:val="00897A4D"/>
    <w:rsid w:val="008A5D81"/>
    <w:rsid w:val="008B005D"/>
    <w:rsid w:val="008B33F6"/>
    <w:rsid w:val="008D02EB"/>
    <w:rsid w:val="008D3AF7"/>
    <w:rsid w:val="008D5686"/>
    <w:rsid w:val="008E0159"/>
    <w:rsid w:val="008E3FA7"/>
    <w:rsid w:val="008F021A"/>
    <w:rsid w:val="008F0489"/>
    <w:rsid w:val="008F19A4"/>
    <w:rsid w:val="008F48E5"/>
    <w:rsid w:val="008F56E3"/>
    <w:rsid w:val="009023BE"/>
    <w:rsid w:val="00904C7E"/>
    <w:rsid w:val="00921886"/>
    <w:rsid w:val="0092210A"/>
    <w:rsid w:val="00922494"/>
    <w:rsid w:val="00923314"/>
    <w:rsid w:val="0092518D"/>
    <w:rsid w:val="00925392"/>
    <w:rsid w:val="00925498"/>
    <w:rsid w:val="00927B4F"/>
    <w:rsid w:val="00930BFE"/>
    <w:rsid w:val="00930E83"/>
    <w:rsid w:val="00932A5E"/>
    <w:rsid w:val="00932B46"/>
    <w:rsid w:val="009472AE"/>
    <w:rsid w:val="00947635"/>
    <w:rsid w:val="00952168"/>
    <w:rsid w:val="009534AA"/>
    <w:rsid w:val="00954004"/>
    <w:rsid w:val="00962CF0"/>
    <w:rsid w:val="00962D5E"/>
    <w:rsid w:val="00965DE6"/>
    <w:rsid w:val="00966080"/>
    <w:rsid w:val="009678D6"/>
    <w:rsid w:val="0097529D"/>
    <w:rsid w:val="0097657C"/>
    <w:rsid w:val="00976FA2"/>
    <w:rsid w:val="009803CB"/>
    <w:rsid w:val="0099631B"/>
    <w:rsid w:val="00997BCA"/>
    <w:rsid w:val="009A4421"/>
    <w:rsid w:val="009A4DD7"/>
    <w:rsid w:val="009A5E81"/>
    <w:rsid w:val="009B17E9"/>
    <w:rsid w:val="009B3B81"/>
    <w:rsid w:val="009B4A6F"/>
    <w:rsid w:val="009B5F16"/>
    <w:rsid w:val="009C339E"/>
    <w:rsid w:val="009C455B"/>
    <w:rsid w:val="009C63E5"/>
    <w:rsid w:val="009D0824"/>
    <w:rsid w:val="009D1108"/>
    <w:rsid w:val="009D43A6"/>
    <w:rsid w:val="009E23A5"/>
    <w:rsid w:val="009E2524"/>
    <w:rsid w:val="009E294B"/>
    <w:rsid w:val="009E3622"/>
    <w:rsid w:val="009F0C98"/>
    <w:rsid w:val="009F51B5"/>
    <w:rsid w:val="009F5FC3"/>
    <w:rsid w:val="009F6B82"/>
    <w:rsid w:val="009F6C37"/>
    <w:rsid w:val="00A0370A"/>
    <w:rsid w:val="00A03C03"/>
    <w:rsid w:val="00A11EA9"/>
    <w:rsid w:val="00A15690"/>
    <w:rsid w:val="00A2137B"/>
    <w:rsid w:val="00A22636"/>
    <w:rsid w:val="00A2356B"/>
    <w:rsid w:val="00A30884"/>
    <w:rsid w:val="00A319A9"/>
    <w:rsid w:val="00A33391"/>
    <w:rsid w:val="00A35340"/>
    <w:rsid w:val="00A3752C"/>
    <w:rsid w:val="00A43A30"/>
    <w:rsid w:val="00A47121"/>
    <w:rsid w:val="00A517BF"/>
    <w:rsid w:val="00A52601"/>
    <w:rsid w:val="00A56171"/>
    <w:rsid w:val="00A56D81"/>
    <w:rsid w:val="00A6080F"/>
    <w:rsid w:val="00A6092E"/>
    <w:rsid w:val="00A63CE2"/>
    <w:rsid w:val="00A65CF6"/>
    <w:rsid w:val="00A676D3"/>
    <w:rsid w:val="00A773CD"/>
    <w:rsid w:val="00A86AB9"/>
    <w:rsid w:val="00AA08AE"/>
    <w:rsid w:val="00AA11F5"/>
    <w:rsid w:val="00AA2732"/>
    <w:rsid w:val="00AA2FC1"/>
    <w:rsid w:val="00AA3EB5"/>
    <w:rsid w:val="00AA4589"/>
    <w:rsid w:val="00AA4646"/>
    <w:rsid w:val="00AB29E1"/>
    <w:rsid w:val="00AB3C07"/>
    <w:rsid w:val="00AC4E11"/>
    <w:rsid w:val="00AC5607"/>
    <w:rsid w:val="00AC7505"/>
    <w:rsid w:val="00AD2E8F"/>
    <w:rsid w:val="00AD4E0C"/>
    <w:rsid w:val="00AE251B"/>
    <w:rsid w:val="00AE2774"/>
    <w:rsid w:val="00AE72BE"/>
    <w:rsid w:val="00AF2862"/>
    <w:rsid w:val="00AF30E2"/>
    <w:rsid w:val="00AF66B9"/>
    <w:rsid w:val="00AF7122"/>
    <w:rsid w:val="00B07DD5"/>
    <w:rsid w:val="00B15364"/>
    <w:rsid w:val="00B156D9"/>
    <w:rsid w:val="00B2131C"/>
    <w:rsid w:val="00B265FB"/>
    <w:rsid w:val="00B35F3D"/>
    <w:rsid w:val="00B379C3"/>
    <w:rsid w:val="00B4103F"/>
    <w:rsid w:val="00B431EC"/>
    <w:rsid w:val="00B64D4C"/>
    <w:rsid w:val="00B72C44"/>
    <w:rsid w:val="00B72E51"/>
    <w:rsid w:val="00B76C49"/>
    <w:rsid w:val="00B8386E"/>
    <w:rsid w:val="00B860D9"/>
    <w:rsid w:val="00B92996"/>
    <w:rsid w:val="00B931CF"/>
    <w:rsid w:val="00B94DEE"/>
    <w:rsid w:val="00B97B2B"/>
    <w:rsid w:val="00BA0688"/>
    <w:rsid w:val="00BA343E"/>
    <w:rsid w:val="00BB04FA"/>
    <w:rsid w:val="00BB2859"/>
    <w:rsid w:val="00BB3089"/>
    <w:rsid w:val="00BB5835"/>
    <w:rsid w:val="00BB7304"/>
    <w:rsid w:val="00BB7D91"/>
    <w:rsid w:val="00BC01D8"/>
    <w:rsid w:val="00BC0454"/>
    <w:rsid w:val="00BD0562"/>
    <w:rsid w:val="00BD2834"/>
    <w:rsid w:val="00BD50EC"/>
    <w:rsid w:val="00BD7846"/>
    <w:rsid w:val="00BE1CB0"/>
    <w:rsid w:val="00BE51A8"/>
    <w:rsid w:val="00BF5AA1"/>
    <w:rsid w:val="00C00ADF"/>
    <w:rsid w:val="00C012E2"/>
    <w:rsid w:val="00C06E89"/>
    <w:rsid w:val="00C0767B"/>
    <w:rsid w:val="00C07AA5"/>
    <w:rsid w:val="00C15803"/>
    <w:rsid w:val="00C25E71"/>
    <w:rsid w:val="00C26DEC"/>
    <w:rsid w:val="00C3008A"/>
    <w:rsid w:val="00C34F6C"/>
    <w:rsid w:val="00C355F5"/>
    <w:rsid w:val="00C37DBD"/>
    <w:rsid w:val="00C40A87"/>
    <w:rsid w:val="00C431F7"/>
    <w:rsid w:val="00C43E4A"/>
    <w:rsid w:val="00C4787C"/>
    <w:rsid w:val="00C47BED"/>
    <w:rsid w:val="00C50D09"/>
    <w:rsid w:val="00C55420"/>
    <w:rsid w:val="00C657F2"/>
    <w:rsid w:val="00C721CF"/>
    <w:rsid w:val="00C722E1"/>
    <w:rsid w:val="00C77759"/>
    <w:rsid w:val="00C82C6B"/>
    <w:rsid w:val="00C836D4"/>
    <w:rsid w:val="00C84430"/>
    <w:rsid w:val="00C85D61"/>
    <w:rsid w:val="00C9516E"/>
    <w:rsid w:val="00C95D0B"/>
    <w:rsid w:val="00C96E68"/>
    <w:rsid w:val="00CA0C00"/>
    <w:rsid w:val="00CA25F5"/>
    <w:rsid w:val="00CA2DE7"/>
    <w:rsid w:val="00CA36B3"/>
    <w:rsid w:val="00CA6652"/>
    <w:rsid w:val="00CB5418"/>
    <w:rsid w:val="00CB7A21"/>
    <w:rsid w:val="00CC2585"/>
    <w:rsid w:val="00CC71D3"/>
    <w:rsid w:val="00CD222F"/>
    <w:rsid w:val="00CD4EC0"/>
    <w:rsid w:val="00CD69BE"/>
    <w:rsid w:val="00CE1535"/>
    <w:rsid w:val="00CF011B"/>
    <w:rsid w:val="00CF0863"/>
    <w:rsid w:val="00CF4423"/>
    <w:rsid w:val="00CF69EC"/>
    <w:rsid w:val="00D1247D"/>
    <w:rsid w:val="00D1685A"/>
    <w:rsid w:val="00D357F2"/>
    <w:rsid w:val="00D36329"/>
    <w:rsid w:val="00D37526"/>
    <w:rsid w:val="00D37C03"/>
    <w:rsid w:val="00D40749"/>
    <w:rsid w:val="00D42EC4"/>
    <w:rsid w:val="00D4344E"/>
    <w:rsid w:val="00D44611"/>
    <w:rsid w:val="00D51683"/>
    <w:rsid w:val="00D670D8"/>
    <w:rsid w:val="00D771BF"/>
    <w:rsid w:val="00D819CD"/>
    <w:rsid w:val="00D81B85"/>
    <w:rsid w:val="00D867E8"/>
    <w:rsid w:val="00D874F4"/>
    <w:rsid w:val="00D905B1"/>
    <w:rsid w:val="00D936FF"/>
    <w:rsid w:val="00D94EE2"/>
    <w:rsid w:val="00D96AFB"/>
    <w:rsid w:val="00DA7F96"/>
    <w:rsid w:val="00DB1428"/>
    <w:rsid w:val="00DB2ABE"/>
    <w:rsid w:val="00DC0B47"/>
    <w:rsid w:val="00DC2CF0"/>
    <w:rsid w:val="00DC5B3C"/>
    <w:rsid w:val="00DD469A"/>
    <w:rsid w:val="00DE42BF"/>
    <w:rsid w:val="00DE64D0"/>
    <w:rsid w:val="00DE64DF"/>
    <w:rsid w:val="00DE65AE"/>
    <w:rsid w:val="00E03380"/>
    <w:rsid w:val="00E0675B"/>
    <w:rsid w:val="00E07031"/>
    <w:rsid w:val="00E173B0"/>
    <w:rsid w:val="00E22660"/>
    <w:rsid w:val="00E22958"/>
    <w:rsid w:val="00E2785B"/>
    <w:rsid w:val="00E31CD2"/>
    <w:rsid w:val="00E34900"/>
    <w:rsid w:val="00E34F59"/>
    <w:rsid w:val="00E40511"/>
    <w:rsid w:val="00E42B4F"/>
    <w:rsid w:val="00E50E5F"/>
    <w:rsid w:val="00E51E21"/>
    <w:rsid w:val="00E541F9"/>
    <w:rsid w:val="00E60210"/>
    <w:rsid w:val="00E622FF"/>
    <w:rsid w:val="00E62D40"/>
    <w:rsid w:val="00E64565"/>
    <w:rsid w:val="00E66812"/>
    <w:rsid w:val="00E67327"/>
    <w:rsid w:val="00E7108F"/>
    <w:rsid w:val="00E76944"/>
    <w:rsid w:val="00E80258"/>
    <w:rsid w:val="00E833A0"/>
    <w:rsid w:val="00E85550"/>
    <w:rsid w:val="00E85D33"/>
    <w:rsid w:val="00E85E8E"/>
    <w:rsid w:val="00E95118"/>
    <w:rsid w:val="00EA3AE8"/>
    <w:rsid w:val="00EA5B84"/>
    <w:rsid w:val="00EB48E8"/>
    <w:rsid w:val="00EC1511"/>
    <w:rsid w:val="00EC64DA"/>
    <w:rsid w:val="00ED3400"/>
    <w:rsid w:val="00ED5E93"/>
    <w:rsid w:val="00ED70E6"/>
    <w:rsid w:val="00EE0729"/>
    <w:rsid w:val="00EE133C"/>
    <w:rsid w:val="00EE45F7"/>
    <w:rsid w:val="00EE7571"/>
    <w:rsid w:val="00EF0E46"/>
    <w:rsid w:val="00EF2259"/>
    <w:rsid w:val="00EF6795"/>
    <w:rsid w:val="00F00F68"/>
    <w:rsid w:val="00F052BB"/>
    <w:rsid w:val="00F0690C"/>
    <w:rsid w:val="00F078BE"/>
    <w:rsid w:val="00F1173D"/>
    <w:rsid w:val="00F11DA3"/>
    <w:rsid w:val="00F14260"/>
    <w:rsid w:val="00F15666"/>
    <w:rsid w:val="00F16A61"/>
    <w:rsid w:val="00F171D3"/>
    <w:rsid w:val="00F22B97"/>
    <w:rsid w:val="00F2316A"/>
    <w:rsid w:val="00F24270"/>
    <w:rsid w:val="00F27904"/>
    <w:rsid w:val="00F338B5"/>
    <w:rsid w:val="00F341DF"/>
    <w:rsid w:val="00F4201D"/>
    <w:rsid w:val="00F43F11"/>
    <w:rsid w:val="00F44022"/>
    <w:rsid w:val="00F44215"/>
    <w:rsid w:val="00F52A60"/>
    <w:rsid w:val="00F57E67"/>
    <w:rsid w:val="00F618B0"/>
    <w:rsid w:val="00F70A5F"/>
    <w:rsid w:val="00F72AC0"/>
    <w:rsid w:val="00F72BB7"/>
    <w:rsid w:val="00F7322F"/>
    <w:rsid w:val="00F8018D"/>
    <w:rsid w:val="00F90E21"/>
    <w:rsid w:val="00F925D8"/>
    <w:rsid w:val="00FC0ABC"/>
    <w:rsid w:val="00FC2FA9"/>
    <w:rsid w:val="00FC41AF"/>
    <w:rsid w:val="00FC4C68"/>
    <w:rsid w:val="00FC7935"/>
    <w:rsid w:val="00FD162D"/>
    <w:rsid w:val="00FD2BFE"/>
    <w:rsid w:val="00FF61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871A18"/>
  <w15:docId w15:val="{BFCB1878-6319-4B5E-8A57-357060A06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752C"/>
    <w:pPr>
      <w:bidi/>
    </w:pPr>
  </w:style>
  <w:style w:type="paragraph" w:styleId="1">
    <w:name w:val="heading 1"/>
    <w:basedOn w:val="a"/>
    <w:next w:val="a"/>
    <w:link w:val="10"/>
    <w:uiPriority w:val="9"/>
    <w:qFormat/>
    <w:rsid w:val="003F03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073B2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5">
    <w:name w:val="heading 5"/>
    <w:basedOn w:val="a"/>
    <w:next w:val="a"/>
    <w:link w:val="50"/>
    <w:uiPriority w:val="9"/>
    <w:semiHidden/>
    <w:unhideWhenUsed/>
    <w:qFormat/>
    <w:rsid w:val="00163A1B"/>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3F0310"/>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99"/>
    <w:qFormat/>
    <w:rsid w:val="003F0310"/>
    <w:pPr>
      <w:ind w:left="720"/>
      <w:contextualSpacing/>
    </w:pPr>
  </w:style>
  <w:style w:type="paragraph" w:styleId="a4">
    <w:name w:val="header"/>
    <w:basedOn w:val="a"/>
    <w:link w:val="a5"/>
    <w:unhideWhenUsed/>
    <w:rsid w:val="00D37526"/>
    <w:pPr>
      <w:tabs>
        <w:tab w:val="center" w:pos="4153"/>
        <w:tab w:val="right" w:pos="8306"/>
      </w:tabs>
      <w:spacing w:after="0" w:line="240" w:lineRule="auto"/>
    </w:pPr>
  </w:style>
  <w:style w:type="character" w:customStyle="1" w:styleId="a5">
    <w:name w:val="כותרת עליונה תו"/>
    <w:basedOn w:val="a0"/>
    <w:link w:val="a4"/>
    <w:rsid w:val="00D37526"/>
    <w:rPr>
      <w:rFonts w:eastAsiaTheme="minorEastAsia"/>
    </w:rPr>
  </w:style>
  <w:style w:type="paragraph" w:styleId="a6">
    <w:name w:val="footer"/>
    <w:basedOn w:val="a"/>
    <w:link w:val="a7"/>
    <w:uiPriority w:val="99"/>
    <w:unhideWhenUsed/>
    <w:rsid w:val="00D37526"/>
    <w:pPr>
      <w:tabs>
        <w:tab w:val="center" w:pos="4153"/>
        <w:tab w:val="right" w:pos="8306"/>
      </w:tabs>
      <w:spacing w:after="0" w:line="240" w:lineRule="auto"/>
    </w:pPr>
  </w:style>
  <w:style w:type="character" w:customStyle="1" w:styleId="a7">
    <w:name w:val="כותרת תחתונה תו"/>
    <w:basedOn w:val="a0"/>
    <w:link w:val="a6"/>
    <w:uiPriority w:val="99"/>
    <w:rsid w:val="00D37526"/>
    <w:rPr>
      <w:rFonts w:eastAsiaTheme="minorEastAsia"/>
    </w:rPr>
  </w:style>
  <w:style w:type="character" w:customStyle="1" w:styleId="20">
    <w:name w:val="כותרת 2 תו"/>
    <w:basedOn w:val="a0"/>
    <w:link w:val="2"/>
    <w:uiPriority w:val="9"/>
    <w:semiHidden/>
    <w:rsid w:val="00073B22"/>
    <w:rPr>
      <w:rFonts w:asciiTheme="majorHAnsi" w:eastAsiaTheme="majorEastAsia" w:hAnsiTheme="majorHAnsi" w:cstheme="majorBidi"/>
      <w:color w:val="365F91" w:themeColor="accent1" w:themeShade="BF"/>
      <w:sz w:val="26"/>
      <w:szCs w:val="26"/>
    </w:rPr>
  </w:style>
  <w:style w:type="paragraph" w:styleId="21">
    <w:name w:val="Body Text 2"/>
    <w:basedOn w:val="a"/>
    <w:link w:val="22"/>
    <w:semiHidden/>
    <w:unhideWhenUsed/>
    <w:rsid w:val="001505A7"/>
    <w:pPr>
      <w:tabs>
        <w:tab w:val="left" w:pos="466"/>
      </w:tabs>
      <w:spacing w:after="0" w:line="360" w:lineRule="auto"/>
    </w:pPr>
    <w:rPr>
      <w:rFonts w:ascii="Arial" w:eastAsia="Times New Roman" w:hAnsi="Arial" w:cs="Times New Roman"/>
      <w:sz w:val="24"/>
      <w:szCs w:val="28"/>
      <w:lang w:val="x-none" w:eastAsia="he-IL"/>
    </w:rPr>
  </w:style>
  <w:style w:type="character" w:customStyle="1" w:styleId="22">
    <w:name w:val="גוף טקסט 2 תו"/>
    <w:basedOn w:val="a0"/>
    <w:link w:val="21"/>
    <w:semiHidden/>
    <w:rsid w:val="001505A7"/>
    <w:rPr>
      <w:rFonts w:ascii="Arial" w:eastAsia="Times New Roman" w:hAnsi="Arial" w:cs="Times New Roman"/>
      <w:sz w:val="24"/>
      <w:szCs w:val="28"/>
      <w:lang w:val="x-none" w:eastAsia="he-IL"/>
    </w:rPr>
  </w:style>
  <w:style w:type="paragraph" w:customStyle="1" w:styleId="comment">
    <w:name w:val="comment"/>
    <w:basedOn w:val="a"/>
    <w:rsid w:val="0025614B"/>
    <w:pPr>
      <w:bidi w:val="0"/>
      <w:spacing w:before="100" w:beforeAutospacing="1" w:after="100" w:afterAutospacing="1" w:line="240" w:lineRule="auto"/>
    </w:pPr>
    <w:rPr>
      <w:rFonts w:ascii="Times New Roman" w:eastAsia="Calibri" w:hAnsi="Times New Roman" w:cs="Times New Roman"/>
      <w:sz w:val="24"/>
      <w:szCs w:val="24"/>
    </w:rPr>
  </w:style>
  <w:style w:type="paragraph" w:customStyle="1" w:styleId="problem">
    <w:name w:val="problem"/>
    <w:basedOn w:val="a"/>
    <w:uiPriority w:val="99"/>
    <w:rsid w:val="0025614B"/>
    <w:pPr>
      <w:bidi w:val="0"/>
      <w:spacing w:before="100" w:beforeAutospacing="1" w:after="100" w:afterAutospacing="1" w:line="240" w:lineRule="auto"/>
    </w:pPr>
    <w:rPr>
      <w:rFonts w:ascii="Times New Roman" w:eastAsia="Calibri" w:hAnsi="Times New Roman" w:cs="Times New Roman"/>
      <w:sz w:val="24"/>
      <w:szCs w:val="24"/>
    </w:rPr>
  </w:style>
  <w:style w:type="table" w:styleId="a8">
    <w:name w:val="Table Grid"/>
    <w:basedOn w:val="a1"/>
    <w:uiPriority w:val="59"/>
    <w:rsid w:val="0025614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a1"/>
    <w:next w:val="a8"/>
    <w:uiPriority w:val="59"/>
    <w:rsid w:val="00EE133C"/>
    <w:pPr>
      <w:spacing w:after="0" w:line="240" w:lineRule="auto"/>
    </w:pPr>
    <w:rPr>
      <w:rFonts w:ascii="Calibri" w:eastAsia="Times New Roman" w:hAnsi="Calibri"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ody Text"/>
    <w:basedOn w:val="a"/>
    <w:link w:val="aa"/>
    <w:uiPriority w:val="99"/>
    <w:unhideWhenUsed/>
    <w:rsid w:val="00F70A5F"/>
    <w:pPr>
      <w:spacing w:after="120"/>
    </w:pPr>
  </w:style>
  <w:style w:type="character" w:customStyle="1" w:styleId="aa">
    <w:name w:val="גוף טקסט תו"/>
    <w:basedOn w:val="a0"/>
    <w:link w:val="a9"/>
    <w:uiPriority w:val="99"/>
    <w:rsid w:val="00F70A5F"/>
  </w:style>
  <w:style w:type="paragraph" w:styleId="ab">
    <w:name w:val="Block Text"/>
    <w:basedOn w:val="a"/>
    <w:uiPriority w:val="99"/>
    <w:unhideWhenUsed/>
    <w:rsid w:val="000B600C"/>
    <w:pPr>
      <w:spacing w:after="0" w:line="360" w:lineRule="auto"/>
      <w:ind w:left="323" w:right="323"/>
    </w:pPr>
    <w:rPr>
      <w:rFonts w:ascii="Arial" w:eastAsia="Times New Roman" w:hAnsi="Arial" w:cs="David"/>
      <w:sz w:val="24"/>
      <w:szCs w:val="24"/>
      <w:lang w:eastAsia="he-IL"/>
    </w:rPr>
  </w:style>
  <w:style w:type="paragraph" w:styleId="ac">
    <w:name w:val="No Spacing"/>
    <w:uiPriority w:val="1"/>
    <w:qFormat/>
    <w:rsid w:val="007F5D3E"/>
    <w:pPr>
      <w:bidi/>
      <w:spacing w:after="0" w:line="240" w:lineRule="auto"/>
    </w:pPr>
  </w:style>
  <w:style w:type="paragraph" w:styleId="ad">
    <w:name w:val="Body Text Indent"/>
    <w:basedOn w:val="a"/>
    <w:link w:val="ae"/>
    <w:uiPriority w:val="99"/>
    <w:semiHidden/>
    <w:unhideWhenUsed/>
    <w:rsid w:val="00E85550"/>
    <w:pPr>
      <w:spacing w:after="120"/>
      <w:ind w:left="360"/>
    </w:pPr>
  </w:style>
  <w:style w:type="character" w:customStyle="1" w:styleId="ae">
    <w:name w:val="כניסה בגוף טקסט תו"/>
    <w:basedOn w:val="a0"/>
    <w:link w:val="ad"/>
    <w:uiPriority w:val="99"/>
    <w:semiHidden/>
    <w:rsid w:val="00E85550"/>
  </w:style>
  <w:style w:type="paragraph" w:styleId="NormalWeb">
    <w:name w:val="Normal (Web)"/>
    <w:basedOn w:val="a"/>
    <w:unhideWhenUsed/>
    <w:rsid w:val="008B33F6"/>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unhideWhenUsed/>
    <w:rsid w:val="006C7217"/>
    <w:rPr>
      <w:color w:val="0000FF" w:themeColor="hyperlink"/>
      <w:u w:val="single"/>
    </w:rPr>
  </w:style>
  <w:style w:type="character" w:styleId="af">
    <w:name w:val="Unresolved Mention"/>
    <w:basedOn w:val="a0"/>
    <w:uiPriority w:val="99"/>
    <w:semiHidden/>
    <w:unhideWhenUsed/>
    <w:rsid w:val="006C7217"/>
    <w:rPr>
      <w:color w:val="808080"/>
      <w:shd w:val="clear" w:color="auto" w:fill="E6E6E6"/>
    </w:rPr>
  </w:style>
  <w:style w:type="table" w:customStyle="1" w:styleId="TableGrid2">
    <w:name w:val="Table Grid2"/>
    <w:basedOn w:val="a1"/>
    <w:next w:val="a8"/>
    <w:uiPriority w:val="59"/>
    <w:rsid w:val="00821E16"/>
    <w:pPr>
      <w:spacing w:after="0" w:line="240" w:lineRule="auto"/>
    </w:pPr>
    <w:rPr>
      <w:rFonts w:ascii="Calibri" w:eastAsia="Calibri" w:hAnsi="Calibri"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a1"/>
    <w:next w:val="a8"/>
    <w:uiPriority w:val="59"/>
    <w:rsid w:val="005F1A35"/>
    <w:pPr>
      <w:spacing w:after="0" w:line="240" w:lineRule="auto"/>
    </w:pPr>
    <w:rPr>
      <w:rFonts w:ascii="Calibri" w:eastAsia="Calibri" w:hAnsi="Calibri"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כותרת 5 תו"/>
    <w:basedOn w:val="a0"/>
    <w:link w:val="5"/>
    <w:uiPriority w:val="9"/>
    <w:semiHidden/>
    <w:rsid w:val="00163A1B"/>
    <w:rPr>
      <w:rFonts w:asciiTheme="majorHAnsi" w:eastAsiaTheme="majorEastAsia" w:hAnsiTheme="majorHAnsi" w:cstheme="majorBidi"/>
      <w:color w:val="365F91" w:themeColor="accent1" w:themeShade="BF"/>
    </w:rPr>
  </w:style>
  <w:style w:type="character" w:styleId="af0">
    <w:name w:val="annotation reference"/>
    <w:basedOn w:val="a0"/>
    <w:uiPriority w:val="99"/>
    <w:semiHidden/>
    <w:unhideWhenUsed/>
    <w:rsid w:val="007259F3"/>
    <w:rPr>
      <w:sz w:val="16"/>
      <w:szCs w:val="16"/>
    </w:rPr>
  </w:style>
  <w:style w:type="paragraph" w:styleId="af1">
    <w:name w:val="annotation text"/>
    <w:basedOn w:val="a"/>
    <w:link w:val="af2"/>
    <w:uiPriority w:val="99"/>
    <w:unhideWhenUsed/>
    <w:rsid w:val="007259F3"/>
    <w:pPr>
      <w:spacing w:line="240" w:lineRule="auto"/>
    </w:pPr>
    <w:rPr>
      <w:sz w:val="20"/>
      <w:szCs w:val="20"/>
    </w:rPr>
  </w:style>
  <w:style w:type="character" w:customStyle="1" w:styleId="af2">
    <w:name w:val="טקסט הערה תו"/>
    <w:basedOn w:val="a0"/>
    <w:link w:val="af1"/>
    <w:uiPriority w:val="99"/>
    <w:rsid w:val="007259F3"/>
    <w:rPr>
      <w:sz w:val="20"/>
      <w:szCs w:val="20"/>
    </w:rPr>
  </w:style>
  <w:style w:type="paragraph" w:styleId="af3">
    <w:name w:val="annotation subject"/>
    <w:basedOn w:val="af1"/>
    <w:next w:val="af1"/>
    <w:link w:val="af4"/>
    <w:uiPriority w:val="99"/>
    <w:semiHidden/>
    <w:unhideWhenUsed/>
    <w:rsid w:val="007259F3"/>
    <w:rPr>
      <w:b/>
      <w:bCs/>
    </w:rPr>
  </w:style>
  <w:style w:type="character" w:customStyle="1" w:styleId="af4">
    <w:name w:val="נושא הערה תו"/>
    <w:basedOn w:val="af2"/>
    <w:link w:val="af3"/>
    <w:uiPriority w:val="99"/>
    <w:semiHidden/>
    <w:rsid w:val="007259F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92473">
      <w:bodyDiv w:val="1"/>
      <w:marLeft w:val="0"/>
      <w:marRight w:val="0"/>
      <w:marTop w:val="0"/>
      <w:marBottom w:val="0"/>
      <w:divBdr>
        <w:top w:val="none" w:sz="0" w:space="0" w:color="auto"/>
        <w:left w:val="none" w:sz="0" w:space="0" w:color="auto"/>
        <w:bottom w:val="none" w:sz="0" w:space="0" w:color="auto"/>
        <w:right w:val="none" w:sz="0" w:space="0" w:color="auto"/>
      </w:divBdr>
    </w:div>
    <w:div w:id="55671909">
      <w:bodyDiv w:val="1"/>
      <w:marLeft w:val="0"/>
      <w:marRight w:val="0"/>
      <w:marTop w:val="0"/>
      <w:marBottom w:val="0"/>
      <w:divBdr>
        <w:top w:val="none" w:sz="0" w:space="0" w:color="auto"/>
        <w:left w:val="none" w:sz="0" w:space="0" w:color="auto"/>
        <w:bottom w:val="none" w:sz="0" w:space="0" w:color="auto"/>
        <w:right w:val="none" w:sz="0" w:space="0" w:color="auto"/>
      </w:divBdr>
    </w:div>
    <w:div w:id="64492500">
      <w:bodyDiv w:val="1"/>
      <w:marLeft w:val="0"/>
      <w:marRight w:val="0"/>
      <w:marTop w:val="0"/>
      <w:marBottom w:val="0"/>
      <w:divBdr>
        <w:top w:val="none" w:sz="0" w:space="0" w:color="auto"/>
        <w:left w:val="none" w:sz="0" w:space="0" w:color="auto"/>
        <w:bottom w:val="none" w:sz="0" w:space="0" w:color="auto"/>
        <w:right w:val="none" w:sz="0" w:space="0" w:color="auto"/>
      </w:divBdr>
    </w:div>
    <w:div w:id="93794650">
      <w:bodyDiv w:val="1"/>
      <w:marLeft w:val="0"/>
      <w:marRight w:val="0"/>
      <w:marTop w:val="0"/>
      <w:marBottom w:val="0"/>
      <w:divBdr>
        <w:top w:val="none" w:sz="0" w:space="0" w:color="auto"/>
        <w:left w:val="none" w:sz="0" w:space="0" w:color="auto"/>
        <w:bottom w:val="none" w:sz="0" w:space="0" w:color="auto"/>
        <w:right w:val="none" w:sz="0" w:space="0" w:color="auto"/>
      </w:divBdr>
    </w:div>
    <w:div w:id="103770649">
      <w:bodyDiv w:val="1"/>
      <w:marLeft w:val="0"/>
      <w:marRight w:val="0"/>
      <w:marTop w:val="0"/>
      <w:marBottom w:val="0"/>
      <w:divBdr>
        <w:top w:val="none" w:sz="0" w:space="0" w:color="auto"/>
        <w:left w:val="none" w:sz="0" w:space="0" w:color="auto"/>
        <w:bottom w:val="none" w:sz="0" w:space="0" w:color="auto"/>
        <w:right w:val="none" w:sz="0" w:space="0" w:color="auto"/>
      </w:divBdr>
    </w:div>
    <w:div w:id="120147413">
      <w:bodyDiv w:val="1"/>
      <w:marLeft w:val="0"/>
      <w:marRight w:val="0"/>
      <w:marTop w:val="0"/>
      <w:marBottom w:val="0"/>
      <w:divBdr>
        <w:top w:val="none" w:sz="0" w:space="0" w:color="auto"/>
        <w:left w:val="none" w:sz="0" w:space="0" w:color="auto"/>
        <w:bottom w:val="none" w:sz="0" w:space="0" w:color="auto"/>
        <w:right w:val="none" w:sz="0" w:space="0" w:color="auto"/>
      </w:divBdr>
    </w:div>
    <w:div w:id="146285605">
      <w:bodyDiv w:val="1"/>
      <w:marLeft w:val="0"/>
      <w:marRight w:val="0"/>
      <w:marTop w:val="0"/>
      <w:marBottom w:val="0"/>
      <w:divBdr>
        <w:top w:val="none" w:sz="0" w:space="0" w:color="auto"/>
        <w:left w:val="none" w:sz="0" w:space="0" w:color="auto"/>
        <w:bottom w:val="none" w:sz="0" w:space="0" w:color="auto"/>
        <w:right w:val="none" w:sz="0" w:space="0" w:color="auto"/>
      </w:divBdr>
    </w:div>
    <w:div w:id="193537353">
      <w:bodyDiv w:val="1"/>
      <w:marLeft w:val="0"/>
      <w:marRight w:val="0"/>
      <w:marTop w:val="0"/>
      <w:marBottom w:val="0"/>
      <w:divBdr>
        <w:top w:val="none" w:sz="0" w:space="0" w:color="auto"/>
        <w:left w:val="none" w:sz="0" w:space="0" w:color="auto"/>
        <w:bottom w:val="none" w:sz="0" w:space="0" w:color="auto"/>
        <w:right w:val="none" w:sz="0" w:space="0" w:color="auto"/>
      </w:divBdr>
    </w:div>
    <w:div w:id="250509379">
      <w:bodyDiv w:val="1"/>
      <w:marLeft w:val="0"/>
      <w:marRight w:val="0"/>
      <w:marTop w:val="0"/>
      <w:marBottom w:val="0"/>
      <w:divBdr>
        <w:top w:val="none" w:sz="0" w:space="0" w:color="auto"/>
        <w:left w:val="none" w:sz="0" w:space="0" w:color="auto"/>
        <w:bottom w:val="none" w:sz="0" w:space="0" w:color="auto"/>
        <w:right w:val="none" w:sz="0" w:space="0" w:color="auto"/>
      </w:divBdr>
    </w:div>
    <w:div w:id="250822337">
      <w:bodyDiv w:val="1"/>
      <w:marLeft w:val="0"/>
      <w:marRight w:val="0"/>
      <w:marTop w:val="0"/>
      <w:marBottom w:val="0"/>
      <w:divBdr>
        <w:top w:val="none" w:sz="0" w:space="0" w:color="auto"/>
        <w:left w:val="none" w:sz="0" w:space="0" w:color="auto"/>
        <w:bottom w:val="none" w:sz="0" w:space="0" w:color="auto"/>
        <w:right w:val="none" w:sz="0" w:space="0" w:color="auto"/>
      </w:divBdr>
    </w:div>
    <w:div w:id="264385231">
      <w:bodyDiv w:val="1"/>
      <w:marLeft w:val="0"/>
      <w:marRight w:val="0"/>
      <w:marTop w:val="0"/>
      <w:marBottom w:val="0"/>
      <w:divBdr>
        <w:top w:val="none" w:sz="0" w:space="0" w:color="auto"/>
        <w:left w:val="none" w:sz="0" w:space="0" w:color="auto"/>
        <w:bottom w:val="none" w:sz="0" w:space="0" w:color="auto"/>
        <w:right w:val="none" w:sz="0" w:space="0" w:color="auto"/>
      </w:divBdr>
    </w:div>
    <w:div w:id="269514382">
      <w:bodyDiv w:val="1"/>
      <w:marLeft w:val="0"/>
      <w:marRight w:val="0"/>
      <w:marTop w:val="0"/>
      <w:marBottom w:val="0"/>
      <w:divBdr>
        <w:top w:val="none" w:sz="0" w:space="0" w:color="auto"/>
        <w:left w:val="none" w:sz="0" w:space="0" w:color="auto"/>
        <w:bottom w:val="none" w:sz="0" w:space="0" w:color="auto"/>
        <w:right w:val="none" w:sz="0" w:space="0" w:color="auto"/>
      </w:divBdr>
    </w:div>
    <w:div w:id="270671896">
      <w:bodyDiv w:val="1"/>
      <w:marLeft w:val="0"/>
      <w:marRight w:val="0"/>
      <w:marTop w:val="0"/>
      <w:marBottom w:val="0"/>
      <w:divBdr>
        <w:top w:val="none" w:sz="0" w:space="0" w:color="auto"/>
        <w:left w:val="none" w:sz="0" w:space="0" w:color="auto"/>
        <w:bottom w:val="none" w:sz="0" w:space="0" w:color="auto"/>
        <w:right w:val="none" w:sz="0" w:space="0" w:color="auto"/>
      </w:divBdr>
    </w:div>
    <w:div w:id="294875684">
      <w:bodyDiv w:val="1"/>
      <w:marLeft w:val="0"/>
      <w:marRight w:val="0"/>
      <w:marTop w:val="0"/>
      <w:marBottom w:val="0"/>
      <w:divBdr>
        <w:top w:val="none" w:sz="0" w:space="0" w:color="auto"/>
        <w:left w:val="none" w:sz="0" w:space="0" w:color="auto"/>
        <w:bottom w:val="none" w:sz="0" w:space="0" w:color="auto"/>
        <w:right w:val="none" w:sz="0" w:space="0" w:color="auto"/>
      </w:divBdr>
    </w:div>
    <w:div w:id="313071131">
      <w:bodyDiv w:val="1"/>
      <w:marLeft w:val="0"/>
      <w:marRight w:val="0"/>
      <w:marTop w:val="0"/>
      <w:marBottom w:val="0"/>
      <w:divBdr>
        <w:top w:val="none" w:sz="0" w:space="0" w:color="auto"/>
        <w:left w:val="none" w:sz="0" w:space="0" w:color="auto"/>
        <w:bottom w:val="none" w:sz="0" w:space="0" w:color="auto"/>
        <w:right w:val="none" w:sz="0" w:space="0" w:color="auto"/>
      </w:divBdr>
    </w:div>
    <w:div w:id="328562823">
      <w:bodyDiv w:val="1"/>
      <w:marLeft w:val="0"/>
      <w:marRight w:val="0"/>
      <w:marTop w:val="0"/>
      <w:marBottom w:val="0"/>
      <w:divBdr>
        <w:top w:val="none" w:sz="0" w:space="0" w:color="auto"/>
        <w:left w:val="none" w:sz="0" w:space="0" w:color="auto"/>
        <w:bottom w:val="none" w:sz="0" w:space="0" w:color="auto"/>
        <w:right w:val="none" w:sz="0" w:space="0" w:color="auto"/>
      </w:divBdr>
    </w:div>
    <w:div w:id="336424537">
      <w:bodyDiv w:val="1"/>
      <w:marLeft w:val="0"/>
      <w:marRight w:val="0"/>
      <w:marTop w:val="0"/>
      <w:marBottom w:val="0"/>
      <w:divBdr>
        <w:top w:val="none" w:sz="0" w:space="0" w:color="auto"/>
        <w:left w:val="none" w:sz="0" w:space="0" w:color="auto"/>
        <w:bottom w:val="none" w:sz="0" w:space="0" w:color="auto"/>
        <w:right w:val="none" w:sz="0" w:space="0" w:color="auto"/>
      </w:divBdr>
    </w:div>
    <w:div w:id="355228490">
      <w:bodyDiv w:val="1"/>
      <w:marLeft w:val="0"/>
      <w:marRight w:val="0"/>
      <w:marTop w:val="0"/>
      <w:marBottom w:val="0"/>
      <w:divBdr>
        <w:top w:val="none" w:sz="0" w:space="0" w:color="auto"/>
        <w:left w:val="none" w:sz="0" w:space="0" w:color="auto"/>
        <w:bottom w:val="none" w:sz="0" w:space="0" w:color="auto"/>
        <w:right w:val="none" w:sz="0" w:space="0" w:color="auto"/>
      </w:divBdr>
    </w:div>
    <w:div w:id="380596107">
      <w:bodyDiv w:val="1"/>
      <w:marLeft w:val="0"/>
      <w:marRight w:val="0"/>
      <w:marTop w:val="0"/>
      <w:marBottom w:val="0"/>
      <w:divBdr>
        <w:top w:val="none" w:sz="0" w:space="0" w:color="auto"/>
        <w:left w:val="none" w:sz="0" w:space="0" w:color="auto"/>
        <w:bottom w:val="none" w:sz="0" w:space="0" w:color="auto"/>
        <w:right w:val="none" w:sz="0" w:space="0" w:color="auto"/>
      </w:divBdr>
    </w:div>
    <w:div w:id="436676867">
      <w:bodyDiv w:val="1"/>
      <w:marLeft w:val="0"/>
      <w:marRight w:val="0"/>
      <w:marTop w:val="0"/>
      <w:marBottom w:val="0"/>
      <w:divBdr>
        <w:top w:val="none" w:sz="0" w:space="0" w:color="auto"/>
        <w:left w:val="none" w:sz="0" w:space="0" w:color="auto"/>
        <w:bottom w:val="none" w:sz="0" w:space="0" w:color="auto"/>
        <w:right w:val="none" w:sz="0" w:space="0" w:color="auto"/>
      </w:divBdr>
    </w:div>
    <w:div w:id="441462436">
      <w:bodyDiv w:val="1"/>
      <w:marLeft w:val="0"/>
      <w:marRight w:val="0"/>
      <w:marTop w:val="0"/>
      <w:marBottom w:val="0"/>
      <w:divBdr>
        <w:top w:val="none" w:sz="0" w:space="0" w:color="auto"/>
        <w:left w:val="none" w:sz="0" w:space="0" w:color="auto"/>
        <w:bottom w:val="none" w:sz="0" w:space="0" w:color="auto"/>
        <w:right w:val="none" w:sz="0" w:space="0" w:color="auto"/>
      </w:divBdr>
    </w:div>
    <w:div w:id="519900093">
      <w:bodyDiv w:val="1"/>
      <w:marLeft w:val="0"/>
      <w:marRight w:val="0"/>
      <w:marTop w:val="0"/>
      <w:marBottom w:val="0"/>
      <w:divBdr>
        <w:top w:val="none" w:sz="0" w:space="0" w:color="auto"/>
        <w:left w:val="none" w:sz="0" w:space="0" w:color="auto"/>
        <w:bottom w:val="none" w:sz="0" w:space="0" w:color="auto"/>
        <w:right w:val="none" w:sz="0" w:space="0" w:color="auto"/>
      </w:divBdr>
    </w:div>
    <w:div w:id="522791901">
      <w:bodyDiv w:val="1"/>
      <w:marLeft w:val="0"/>
      <w:marRight w:val="0"/>
      <w:marTop w:val="0"/>
      <w:marBottom w:val="0"/>
      <w:divBdr>
        <w:top w:val="none" w:sz="0" w:space="0" w:color="auto"/>
        <w:left w:val="none" w:sz="0" w:space="0" w:color="auto"/>
        <w:bottom w:val="none" w:sz="0" w:space="0" w:color="auto"/>
        <w:right w:val="none" w:sz="0" w:space="0" w:color="auto"/>
      </w:divBdr>
    </w:div>
    <w:div w:id="527178010">
      <w:bodyDiv w:val="1"/>
      <w:marLeft w:val="0"/>
      <w:marRight w:val="0"/>
      <w:marTop w:val="0"/>
      <w:marBottom w:val="0"/>
      <w:divBdr>
        <w:top w:val="none" w:sz="0" w:space="0" w:color="auto"/>
        <w:left w:val="none" w:sz="0" w:space="0" w:color="auto"/>
        <w:bottom w:val="none" w:sz="0" w:space="0" w:color="auto"/>
        <w:right w:val="none" w:sz="0" w:space="0" w:color="auto"/>
      </w:divBdr>
    </w:div>
    <w:div w:id="530071173">
      <w:bodyDiv w:val="1"/>
      <w:marLeft w:val="0"/>
      <w:marRight w:val="0"/>
      <w:marTop w:val="0"/>
      <w:marBottom w:val="0"/>
      <w:divBdr>
        <w:top w:val="none" w:sz="0" w:space="0" w:color="auto"/>
        <w:left w:val="none" w:sz="0" w:space="0" w:color="auto"/>
        <w:bottom w:val="none" w:sz="0" w:space="0" w:color="auto"/>
        <w:right w:val="none" w:sz="0" w:space="0" w:color="auto"/>
      </w:divBdr>
    </w:div>
    <w:div w:id="557205392">
      <w:bodyDiv w:val="1"/>
      <w:marLeft w:val="0"/>
      <w:marRight w:val="0"/>
      <w:marTop w:val="0"/>
      <w:marBottom w:val="0"/>
      <w:divBdr>
        <w:top w:val="none" w:sz="0" w:space="0" w:color="auto"/>
        <w:left w:val="none" w:sz="0" w:space="0" w:color="auto"/>
        <w:bottom w:val="none" w:sz="0" w:space="0" w:color="auto"/>
        <w:right w:val="none" w:sz="0" w:space="0" w:color="auto"/>
      </w:divBdr>
    </w:div>
    <w:div w:id="558173595">
      <w:bodyDiv w:val="1"/>
      <w:marLeft w:val="0"/>
      <w:marRight w:val="0"/>
      <w:marTop w:val="0"/>
      <w:marBottom w:val="0"/>
      <w:divBdr>
        <w:top w:val="none" w:sz="0" w:space="0" w:color="auto"/>
        <w:left w:val="none" w:sz="0" w:space="0" w:color="auto"/>
        <w:bottom w:val="none" w:sz="0" w:space="0" w:color="auto"/>
        <w:right w:val="none" w:sz="0" w:space="0" w:color="auto"/>
      </w:divBdr>
    </w:div>
    <w:div w:id="568423067">
      <w:bodyDiv w:val="1"/>
      <w:marLeft w:val="0"/>
      <w:marRight w:val="0"/>
      <w:marTop w:val="0"/>
      <w:marBottom w:val="0"/>
      <w:divBdr>
        <w:top w:val="none" w:sz="0" w:space="0" w:color="auto"/>
        <w:left w:val="none" w:sz="0" w:space="0" w:color="auto"/>
        <w:bottom w:val="none" w:sz="0" w:space="0" w:color="auto"/>
        <w:right w:val="none" w:sz="0" w:space="0" w:color="auto"/>
      </w:divBdr>
    </w:div>
    <w:div w:id="586619697">
      <w:bodyDiv w:val="1"/>
      <w:marLeft w:val="0"/>
      <w:marRight w:val="0"/>
      <w:marTop w:val="0"/>
      <w:marBottom w:val="0"/>
      <w:divBdr>
        <w:top w:val="none" w:sz="0" w:space="0" w:color="auto"/>
        <w:left w:val="none" w:sz="0" w:space="0" w:color="auto"/>
        <w:bottom w:val="none" w:sz="0" w:space="0" w:color="auto"/>
        <w:right w:val="none" w:sz="0" w:space="0" w:color="auto"/>
      </w:divBdr>
    </w:div>
    <w:div w:id="590118252">
      <w:bodyDiv w:val="1"/>
      <w:marLeft w:val="0"/>
      <w:marRight w:val="0"/>
      <w:marTop w:val="0"/>
      <w:marBottom w:val="0"/>
      <w:divBdr>
        <w:top w:val="none" w:sz="0" w:space="0" w:color="auto"/>
        <w:left w:val="none" w:sz="0" w:space="0" w:color="auto"/>
        <w:bottom w:val="none" w:sz="0" w:space="0" w:color="auto"/>
        <w:right w:val="none" w:sz="0" w:space="0" w:color="auto"/>
      </w:divBdr>
    </w:div>
    <w:div w:id="628777926">
      <w:bodyDiv w:val="1"/>
      <w:marLeft w:val="0"/>
      <w:marRight w:val="0"/>
      <w:marTop w:val="0"/>
      <w:marBottom w:val="0"/>
      <w:divBdr>
        <w:top w:val="none" w:sz="0" w:space="0" w:color="auto"/>
        <w:left w:val="none" w:sz="0" w:space="0" w:color="auto"/>
        <w:bottom w:val="none" w:sz="0" w:space="0" w:color="auto"/>
        <w:right w:val="none" w:sz="0" w:space="0" w:color="auto"/>
      </w:divBdr>
    </w:div>
    <w:div w:id="658117994">
      <w:bodyDiv w:val="1"/>
      <w:marLeft w:val="0"/>
      <w:marRight w:val="0"/>
      <w:marTop w:val="0"/>
      <w:marBottom w:val="0"/>
      <w:divBdr>
        <w:top w:val="none" w:sz="0" w:space="0" w:color="auto"/>
        <w:left w:val="none" w:sz="0" w:space="0" w:color="auto"/>
        <w:bottom w:val="none" w:sz="0" w:space="0" w:color="auto"/>
        <w:right w:val="none" w:sz="0" w:space="0" w:color="auto"/>
      </w:divBdr>
    </w:div>
    <w:div w:id="678578198">
      <w:bodyDiv w:val="1"/>
      <w:marLeft w:val="0"/>
      <w:marRight w:val="0"/>
      <w:marTop w:val="0"/>
      <w:marBottom w:val="0"/>
      <w:divBdr>
        <w:top w:val="none" w:sz="0" w:space="0" w:color="auto"/>
        <w:left w:val="none" w:sz="0" w:space="0" w:color="auto"/>
        <w:bottom w:val="none" w:sz="0" w:space="0" w:color="auto"/>
        <w:right w:val="none" w:sz="0" w:space="0" w:color="auto"/>
      </w:divBdr>
    </w:div>
    <w:div w:id="679281595">
      <w:bodyDiv w:val="1"/>
      <w:marLeft w:val="0"/>
      <w:marRight w:val="0"/>
      <w:marTop w:val="0"/>
      <w:marBottom w:val="0"/>
      <w:divBdr>
        <w:top w:val="none" w:sz="0" w:space="0" w:color="auto"/>
        <w:left w:val="none" w:sz="0" w:space="0" w:color="auto"/>
        <w:bottom w:val="none" w:sz="0" w:space="0" w:color="auto"/>
        <w:right w:val="none" w:sz="0" w:space="0" w:color="auto"/>
      </w:divBdr>
    </w:div>
    <w:div w:id="680859554">
      <w:bodyDiv w:val="1"/>
      <w:marLeft w:val="0"/>
      <w:marRight w:val="0"/>
      <w:marTop w:val="0"/>
      <w:marBottom w:val="0"/>
      <w:divBdr>
        <w:top w:val="none" w:sz="0" w:space="0" w:color="auto"/>
        <w:left w:val="none" w:sz="0" w:space="0" w:color="auto"/>
        <w:bottom w:val="none" w:sz="0" w:space="0" w:color="auto"/>
        <w:right w:val="none" w:sz="0" w:space="0" w:color="auto"/>
      </w:divBdr>
    </w:div>
    <w:div w:id="695614980">
      <w:bodyDiv w:val="1"/>
      <w:marLeft w:val="0"/>
      <w:marRight w:val="0"/>
      <w:marTop w:val="0"/>
      <w:marBottom w:val="0"/>
      <w:divBdr>
        <w:top w:val="none" w:sz="0" w:space="0" w:color="auto"/>
        <w:left w:val="none" w:sz="0" w:space="0" w:color="auto"/>
        <w:bottom w:val="none" w:sz="0" w:space="0" w:color="auto"/>
        <w:right w:val="none" w:sz="0" w:space="0" w:color="auto"/>
      </w:divBdr>
    </w:div>
    <w:div w:id="707532868">
      <w:bodyDiv w:val="1"/>
      <w:marLeft w:val="0"/>
      <w:marRight w:val="0"/>
      <w:marTop w:val="0"/>
      <w:marBottom w:val="0"/>
      <w:divBdr>
        <w:top w:val="none" w:sz="0" w:space="0" w:color="auto"/>
        <w:left w:val="none" w:sz="0" w:space="0" w:color="auto"/>
        <w:bottom w:val="none" w:sz="0" w:space="0" w:color="auto"/>
        <w:right w:val="none" w:sz="0" w:space="0" w:color="auto"/>
      </w:divBdr>
    </w:div>
    <w:div w:id="744641758">
      <w:bodyDiv w:val="1"/>
      <w:marLeft w:val="0"/>
      <w:marRight w:val="0"/>
      <w:marTop w:val="0"/>
      <w:marBottom w:val="0"/>
      <w:divBdr>
        <w:top w:val="none" w:sz="0" w:space="0" w:color="auto"/>
        <w:left w:val="none" w:sz="0" w:space="0" w:color="auto"/>
        <w:bottom w:val="none" w:sz="0" w:space="0" w:color="auto"/>
        <w:right w:val="none" w:sz="0" w:space="0" w:color="auto"/>
      </w:divBdr>
    </w:div>
    <w:div w:id="770317261">
      <w:bodyDiv w:val="1"/>
      <w:marLeft w:val="0"/>
      <w:marRight w:val="0"/>
      <w:marTop w:val="0"/>
      <w:marBottom w:val="0"/>
      <w:divBdr>
        <w:top w:val="none" w:sz="0" w:space="0" w:color="auto"/>
        <w:left w:val="none" w:sz="0" w:space="0" w:color="auto"/>
        <w:bottom w:val="none" w:sz="0" w:space="0" w:color="auto"/>
        <w:right w:val="none" w:sz="0" w:space="0" w:color="auto"/>
      </w:divBdr>
    </w:div>
    <w:div w:id="780075957">
      <w:bodyDiv w:val="1"/>
      <w:marLeft w:val="0"/>
      <w:marRight w:val="0"/>
      <w:marTop w:val="0"/>
      <w:marBottom w:val="0"/>
      <w:divBdr>
        <w:top w:val="none" w:sz="0" w:space="0" w:color="auto"/>
        <w:left w:val="none" w:sz="0" w:space="0" w:color="auto"/>
        <w:bottom w:val="none" w:sz="0" w:space="0" w:color="auto"/>
        <w:right w:val="none" w:sz="0" w:space="0" w:color="auto"/>
      </w:divBdr>
    </w:div>
    <w:div w:id="802389952">
      <w:bodyDiv w:val="1"/>
      <w:marLeft w:val="0"/>
      <w:marRight w:val="0"/>
      <w:marTop w:val="0"/>
      <w:marBottom w:val="0"/>
      <w:divBdr>
        <w:top w:val="none" w:sz="0" w:space="0" w:color="auto"/>
        <w:left w:val="none" w:sz="0" w:space="0" w:color="auto"/>
        <w:bottom w:val="none" w:sz="0" w:space="0" w:color="auto"/>
        <w:right w:val="none" w:sz="0" w:space="0" w:color="auto"/>
      </w:divBdr>
    </w:div>
    <w:div w:id="830750438">
      <w:bodyDiv w:val="1"/>
      <w:marLeft w:val="0"/>
      <w:marRight w:val="0"/>
      <w:marTop w:val="0"/>
      <w:marBottom w:val="0"/>
      <w:divBdr>
        <w:top w:val="none" w:sz="0" w:space="0" w:color="auto"/>
        <w:left w:val="none" w:sz="0" w:space="0" w:color="auto"/>
        <w:bottom w:val="none" w:sz="0" w:space="0" w:color="auto"/>
        <w:right w:val="none" w:sz="0" w:space="0" w:color="auto"/>
      </w:divBdr>
    </w:div>
    <w:div w:id="845049769">
      <w:bodyDiv w:val="1"/>
      <w:marLeft w:val="0"/>
      <w:marRight w:val="0"/>
      <w:marTop w:val="0"/>
      <w:marBottom w:val="0"/>
      <w:divBdr>
        <w:top w:val="none" w:sz="0" w:space="0" w:color="auto"/>
        <w:left w:val="none" w:sz="0" w:space="0" w:color="auto"/>
        <w:bottom w:val="none" w:sz="0" w:space="0" w:color="auto"/>
        <w:right w:val="none" w:sz="0" w:space="0" w:color="auto"/>
      </w:divBdr>
    </w:div>
    <w:div w:id="855005020">
      <w:bodyDiv w:val="1"/>
      <w:marLeft w:val="0"/>
      <w:marRight w:val="0"/>
      <w:marTop w:val="0"/>
      <w:marBottom w:val="0"/>
      <w:divBdr>
        <w:top w:val="none" w:sz="0" w:space="0" w:color="auto"/>
        <w:left w:val="none" w:sz="0" w:space="0" w:color="auto"/>
        <w:bottom w:val="none" w:sz="0" w:space="0" w:color="auto"/>
        <w:right w:val="none" w:sz="0" w:space="0" w:color="auto"/>
      </w:divBdr>
    </w:div>
    <w:div w:id="860779377">
      <w:bodyDiv w:val="1"/>
      <w:marLeft w:val="0"/>
      <w:marRight w:val="0"/>
      <w:marTop w:val="0"/>
      <w:marBottom w:val="0"/>
      <w:divBdr>
        <w:top w:val="none" w:sz="0" w:space="0" w:color="auto"/>
        <w:left w:val="none" w:sz="0" w:space="0" w:color="auto"/>
        <w:bottom w:val="none" w:sz="0" w:space="0" w:color="auto"/>
        <w:right w:val="none" w:sz="0" w:space="0" w:color="auto"/>
      </w:divBdr>
    </w:div>
    <w:div w:id="865289564">
      <w:bodyDiv w:val="1"/>
      <w:marLeft w:val="0"/>
      <w:marRight w:val="0"/>
      <w:marTop w:val="0"/>
      <w:marBottom w:val="0"/>
      <w:divBdr>
        <w:top w:val="none" w:sz="0" w:space="0" w:color="auto"/>
        <w:left w:val="none" w:sz="0" w:space="0" w:color="auto"/>
        <w:bottom w:val="none" w:sz="0" w:space="0" w:color="auto"/>
        <w:right w:val="none" w:sz="0" w:space="0" w:color="auto"/>
      </w:divBdr>
    </w:div>
    <w:div w:id="889734408">
      <w:bodyDiv w:val="1"/>
      <w:marLeft w:val="0"/>
      <w:marRight w:val="0"/>
      <w:marTop w:val="0"/>
      <w:marBottom w:val="0"/>
      <w:divBdr>
        <w:top w:val="none" w:sz="0" w:space="0" w:color="auto"/>
        <w:left w:val="none" w:sz="0" w:space="0" w:color="auto"/>
        <w:bottom w:val="none" w:sz="0" w:space="0" w:color="auto"/>
        <w:right w:val="none" w:sz="0" w:space="0" w:color="auto"/>
      </w:divBdr>
    </w:div>
    <w:div w:id="896167719">
      <w:bodyDiv w:val="1"/>
      <w:marLeft w:val="0"/>
      <w:marRight w:val="0"/>
      <w:marTop w:val="0"/>
      <w:marBottom w:val="0"/>
      <w:divBdr>
        <w:top w:val="none" w:sz="0" w:space="0" w:color="auto"/>
        <w:left w:val="none" w:sz="0" w:space="0" w:color="auto"/>
        <w:bottom w:val="none" w:sz="0" w:space="0" w:color="auto"/>
        <w:right w:val="none" w:sz="0" w:space="0" w:color="auto"/>
      </w:divBdr>
    </w:div>
    <w:div w:id="898512349">
      <w:bodyDiv w:val="1"/>
      <w:marLeft w:val="0"/>
      <w:marRight w:val="0"/>
      <w:marTop w:val="0"/>
      <w:marBottom w:val="0"/>
      <w:divBdr>
        <w:top w:val="none" w:sz="0" w:space="0" w:color="auto"/>
        <w:left w:val="none" w:sz="0" w:space="0" w:color="auto"/>
        <w:bottom w:val="none" w:sz="0" w:space="0" w:color="auto"/>
        <w:right w:val="none" w:sz="0" w:space="0" w:color="auto"/>
      </w:divBdr>
    </w:div>
    <w:div w:id="914974650">
      <w:bodyDiv w:val="1"/>
      <w:marLeft w:val="0"/>
      <w:marRight w:val="0"/>
      <w:marTop w:val="0"/>
      <w:marBottom w:val="0"/>
      <w:divBdr>
        <w:top w:val="none" w:sz="0" w:space="0" w:color="auto"/>
        <w:left w:val="none" w:sz="0" w:space="0" w:color="auto"/>
        <w:bottom w:val="none" w:sz="0" w:space="0" w:color="auto"/>
        <w:right w:val="none" w:sz="0" w:space="0" w:color="auto"/>
      </w:divBdr>
    </w:div>
    <w:div w:id="923995647">
      <w:bodyDiv w:val="1"/>
      <w:marLeft w:val="0"/>
      <w:marRight w:val="0"/>
      <w:marTop w:val="0"/>
      <w:marBottom w:val="0"/>
      <w:divBdr>
        <w:top w:val="none" w:sz="0" w:space="0" w:color="auto"/>
        <w:left w:val="none" w:sz="0" w:space="0" w:color="auto"/>
        <w:bottom w:val="none" w:sz="0" w:space="0" w:color="auto"/>
        <w:right w:val="none" w:sz="0" w:space="0" w:color="auto"/>
      </w:divBdr>
    </w:div>
    <w:div w:id="932399225">
      <w:bodyDiv w:val="1"/>
      <w:marLeft w:val="0"/>
      <w:marRight w:val="0"/>
      <w:marTop w:val="0"/>
      <w:marBottom w:val="0"/>
      <w:divBdr>
        <w:top w:val="none" w:sz="0" w:space="0" w:color="auto"/>
        <w:left w:val="none" w:sz="0" w:space="0" w:color="auto"/>
        <w:bottom w:val="none" w:sz="0" w:space="0" w:color="auto"/>
        <w:right w:val="none" w:sz="0" w:space="0" w:color="auto"/>
      </w:divBdr>
    </w:div>
    <w:div w:id="943809044">
      <w:bodyDiv w:val="1"/>
      <w:marLeft w:val="0"/>
      <w:marRight w:val="0"/>
      <w:marTop w:val="0"/>
      <w:marBottom w:val="0"/>
      <w:divBdr>
        <w:top w:val="none" w:sz="0" w:space="0" w:color="auto"/>
        <w:left w:val="none" w:sz="0" w:space="0" w:color="auto"/>
        <w:bottom w:val="none" w:sz="0" w:space="0" w:color="auto"/>
        <w:right w:val="none" w:sz="0" w:space="0" w:color="auto"/>
      </w:divBdr>
    </w:div>
    <w:div w:id="958805229">
      <w:bodyDiv w:val="1"/>
      <w:marLeft w:val="0"/>
      <w:marRight w:val="0"/>
      <w:marTop w:val="0"/>
      <w:marBottom w:val="0"/>
      <w:divBdr>
        <w:top w:val="none" w:sz="0" w:space="0" w:color="auto"/>
        <w:left w:val="none" w:sz="0" w:space="0" w:color="auto"/>
        <w:bottom w:val="none" w:sz="0" w:space="0" w:color="auto"/>
        <w:right w:val="none" w:sz="0" w:space="0" w:color="auto"/>
      </w:divBdr>
    </w:div>
    <w:div w:id="1029798019">
      <w:bodyDiv w:val="1"/>
      <w:marLeft w:val="0"/>
      <w:marRight w:val="0"/>
      <w:marTop w:val="0"/>
      <w:marBottom w:val="0"/>
      <w:divBdr>
        <w:top w:val="none" w:sz="0" w:space="0" w:color="auto"/>
        <w:left w:val="none" w:sz="0" w:space="0" w:color="auto"/>
        <w:bottom w:val="none" w:sz="0" w:space="0" w:color="auto"/>
        <w:right w:val="none" w:sz="0" w:space="0" w:color="auto"/>
      </w:divBdr>
    </w:div>
    <w:div w:id="1078481779">
      <w:bodyDiv w:val="1"/>
      <w:marLeft w:val="0"/>
      <w:marRight w:val="0"/>
      <w:marTop w:val="0"/>
      <w:marBottom w:val="0"/>
      <w:divBdr>
        <w:top w:val="none" w:sz="0" w:space="0" w:color="auto"/>
        <w:left w:val="none" w:sz="0" w:space="0" w:color="auto"/>
        <w:bottom w:val="none" w:sz="0" w:space="0" w:color="auto"/>
        <w:right w:val="none" w:sz="0" w:space="0" w:color="auto"/>
      </w:divBdr>
    </w:div>
    <w:div w:id="1090463328">
      <w:bodyDiv w:val="1"/>
      <w:marLeft w:val="0"/>
      <w:marRight w:val="0"/>
      <w:marTop w:val="0"/>
      <w:marBottom w:val="0"/>
      <w:divBdr>
        <w:top w:val="none" w:sz="0" w:space="0" w:color="auto"/>
        <w:left w:val="none" w:sz="0" w:space="0" w:color="auto"/>
        <w:bottom w:val="none" w:sz="0" w:space="0" w:color="auto"/>
        <w:right w:val="none" w:sz="0" w:space="0" w:color="auto"/>
      </w:divBdr>
    </w:div>
    <w:div w:id="1129980755">
      <w:bodyDiv w:val="1"/>
      <w:marLeft w:val="0"/>
      <w:marRight w:val="0"/>
      <w:marTop w:val="0"/>
      <w:marBottom w:val="0"/>
      <w:divBdr>
        <w:top w:val="none" w:sz="0" w:space="0" w:color="auto"/>
        <w:left w:val="none" w:sz="0" w:space="0" w:color="auto"/>
        <w:bottom w:val="none" w:sz="0" w:space="0" w:color="auto"/>
        <w:right w:val="none" w:sz="0" w:space="0" w:color="auto"/>
      </w:divBdr>
    </w:div>
    <w:div w:id="1174304583">
      <w:bodyDiv w:val="1"/>
      <w:marLeft w:val="0"/>
      <w:marRight w:val="0"/>
      <w:marTop w:val="0"/>
      <w:marBottom w:val="0"/>
      <w:divBdr>
        <w:top w:val="none" w:sz="0" w:space="0" w:color="auto"/>
        <w:left w:val="none" w:sz="0" w:space="0" w:color="auto"/>
        <w:bottom w:val="none" w:sz="0" w:space="0" w:color="auto"/>
        <w:right w:val="none" w:sz="0" w:space="0" w:color="auto"/>
      </w:divBdr>
    </w:div>
    <w:div w:id="1181047513">
      <w:bodyDiv w:val="1"/>
      <w:marLeft w:val="0"/>
      <w:marRight w:val="0"/>
      <w:marTop w:val="0"/>
      <w:marBottom w:val="0"/>
      <w:divBdr>
        <w:top w:val="none" w:sz="0" w:space="0" w:color="auto"/>
        <w:left w:val="none" w:sz="0" w:space="0" w:color="auto"/>
        <w:bottom w:val="none" w:sz="0" w:space="0" w:color="auto"/>
        <w:right w:val="none" w:sz="0" w:space="0" w:color="auto"/>
      </w:divBdr>
    </w:div>
    <w:div w:id="1222130054">
      <w:bodyDiv w:val="1"/>
      <w:marLeft w:val="0"/>
      <w:marRight w:val="0"/>
      <w:marTop w:val="0"/>
      <w:marBottom w:val="0"/>
      <w:divBdr>
        <w:top w:val="none" w:sz="0" w:space="0" w:color="auto"/>
        <w:left w:val="none" w:sz="0" w:space="0" w:color="auto"/>
        <w:bottom w:val="none" w:sz="0" w:space="0" w:color="auto"/>
        <w:right w:val="none" w:sz="0" w:space="0" w:color="auto"/>
      </w:divBdr>
    </w:div>
    <w:div w:id="1261569748">
      <w:bodyDiv w:val="1"/>
      <w:marLeft w:val="0"/>
      <w:marRight w:val="0"/>
      <w:marTop w:val="0"/>
      <w:marBottom w:val="0"/>
      <w:divBdr>
        <w:top w:val="none" w:sz="0" w:space="0" w:color="auto"/>
        <w:left w:val="none" w:sz="0" w:space="0" w:color="auto"/>
        <w:bottom w:val="none" w:sz="0" w:space="0" w:color="auto"/>
        <w:right w:val="none" w:sz="0" w:space="0" w:color="auto"/>
      </w:divBdr>
    </w:div>
    <w:div w:id="1300576592">
      <w:bodyDiv w:val="1"/>
      <w:marLeft w:val="0"/>
      <w:marRight w:val="0"/>
      <w:marTop w:val="0"/>
      <w:marBottom w:val="0"/>
      <w:divBdr>
        <w:top w:val="none" w:sz="0" w:space="0" w:color="auto"/>
        <w:left w:val="none" w:sz="0" w:space="0" w:color="auto"/>
        <w:bottom w:val="none" w:sz="0" w:space="0" w:color="auto"/>
        <w:right w:val="none" w:sz="0" w:space="0" w:color="auto"/>
      </w:divBdr>
    </w:div>
    <w:div w:id="1302612213">
      <w:bodyDiv w:val="1"/>
      <w:marLeft w:val="0"/>
      <w:marRight w:val="0"/>
      <w:marTop w:val="0"/>
      <w:marBottom w:val="0"/>
      <w:divBdr>
        <w:top w:val="none" w:sz="0" w:space="0" w:color="auto"/>
        <w:left w:val="none" w:sz="0" w:space="0" w:color="auto"/>
        <w:bottom w:val="none" w:sz="0" w:space="0" w:color="auto"/>
        <w:right w:val="none" w:sz="0" w:space="0" w:color="auto"/>
      </w:divBdr>
    </w:div>
    <w:div w:id="1329401962">
      <w:bodyDiv w:val="1"/>
      <w:marLeft w:val="0"/>
      <w:marRight w:val="0"/>
      <w:marTop w:val="0"/>
      <w:marBottom w:val="0"/>
      <w:divBdr>
        <w:top w:val="none" w:sz="0" w:space="0" w:color="auto"/>
        <w:left w:val="none" w:sz="0" w:space="0" w:color="auto"/>
        <w:bottom w:val="none" w:sz="0" w:space="0" w:color="auto"/>
        <w:right w:val="none" w:sz="0" w:space="0" w:color="auto"/>
      </w:divBdr>
    </w:div>
    <w:div w:id="1330206827">
      <w:bodyDiv w:val="1"/>
      <w:marLeft w:val="0"/>
      <w:marRight w:val="0"/>
      <w:marTop w:val="0"/>
      <w:marBottom w:val="0"/>
      <w:divBdr>
        <w:top w:val="none" w:sz="0" w:space="0" w:color="auto"/>
        <w:left w:val="none" w:sz="0" w:space="0" w:color="auto"/>
        <w:bottom w:val="none" w:sz="0" w:space="0" w:color="auto"/>
        <w:right w:val="none" w:sz="0" w:space="0" w:color="auto"/>
      </w:divBdr>
    </w:div>
    <w:div w:id="1394696862">
      <w:bodyDiv w:val="1"/>
      <w:marLeft w:val="0"/>
      <w:marRight w:val="0"/>
      <w:marTop w:val="0"/>
      <w:marBottom w:val="0"/>
      <w:divBdr>
        <w:top w:val="none" w:sz="0" w:space="0" w:color="auto"/>
        <w:left w:val="none" w:sz="0" w:space="0" w:color="auto"/>
        <w:bottom w:val="none" w:sz="0" w:space="0" w:color="auto"/>
        <w:right w:val="none" w:sz="0" w:space="0" w:color="auto"/>
      </w:divBdr>
    </w:div>
    <w:div w:id="1401442205">
      <w:bodyDiv w:val="1"/>
      <w:marLeft w:val="0"/>
      <w:marRight w:val="0"/>
      <w:marTop w:val="0"/>
      <w:marBottom w:val="0"/>
      <w:divBdr>
        <w:top w:val="none" w:sz="0" w:space="0" w:color="auto"/>
        <w:left w:val="none" w:sz="0" w:space="0" w:color="auto"/>
        <w:bottom w:val="none" w:sz="0" w:space="0" w:color="auto"/>
        <w:right w:val="none" w:sz="0" w:space="0" w:color="auto"/>
      </w:divBdr>
    </w:div>
    <w:div w:id="1408383619">
      <w:bodyDiv w:val="1"/>
      <w:marLeft w:val="0"/>
      <w:marRight w:val="0"/>
      <w:marTop w:val="0"/>
      <w:marBottom w:val="0"/>
      <w:divBdr>
        <w:top w:val="none" w:sz="0" w:space="0" w:color="auto"/>
        <w:left w:val="none" w:sz="0" w:space="0" w:color="auto"/>
        <w:bottom w:val="none" w:sz="0" w:space="0" w:color="auto"/>
        <w:right w:val="none" w:sz="0" w:space="0" w:color="auto"/>
      </w:divBdr>
    </w:div>
    <w:div w:id="1416823987">
      <w:bodyDiv w:val="1"/>
      <w:marLeft w:val="0"/>
      <w:marRight w:val="0"/>
      <w:marTop w:val="0"/>
      <w:marBottom w:val="0"/>
      <w:divBdr>
        <w:top w:val="none" w:sz="0" w:space="0" w:color="auto"/>
        <w:left w:val="none" w:sz="0" w:space="0" w:color="auto"/>
        <w:bottom w:val="none" w:sz="0" w:space="0" w:color="auto"/>
        <w:right w:val="none" w:sz="0" w:space="0" w:color="auto"/>
      </w:divBdr>
    </w:div>
    <w:div w:id="1420710174">
      <w:bodyDiv w:val="1"/>
      <w:marLeft w:val="0"/>
      <w:marRight w:val="0"/>
      <w:marTop w:val="0"/>
      <w:marBottom w:val="0"/>
      <w:divBdr>
        <w:top w:val="none" w:sz="0" w:space="0" w:color="auto"/>
        <w:left w:val="none" w:sz="0" w:space="0" w:color="auto"/>
        <w:bottom w:val="none" w:sz="0" w:space="0" w:color="auto"/>
        <w:right w:val="none" w:sz="0" w:space="0" w:color="auto"/>
      </w:divBdr>
    </w:div>
    <w:div w:id="1485970082">
      <w:bodyDiv w:val="1"/>
      <w:marLeft w:val="0"/>
      <w:marRight w:val="0"/>
      <w:marTop w:val="0"/>
      <w:marBottom w:val="0"/>
      <w:divBdr>
        <w:top w:val="none" w:sz="0" w:space="0" w:color="auto"/>
        <w:left w:val="none" w:sz="0" w:space="0" w:color="auto"/>
        <w:bottom w:val="none" w:sz="0" w:space="0" w:color="auto"/>
        <w:right w:val="none" w:sz="0" w:space="0" w:color="auto"/>
      </w:divBdr>
    </w:div>
    <w:div w:id="1509904146">
      <w:bodyDiv w:val="1"/>
      <w:marLeft w:val="0"/>
      <w:marRight w:val="0"/>
      <w:marTop w:val="0"/>
      <w:marBottom w:val="0"/>
      <w:divBdr>
        <w:top w:val="none" w:sz="0" w:space="0" w:color="auto"/>
        <w:left w:val="none" w:sz="0" w:space="0" w:color="auto"/>
        <w:bottom w:val="none" w:sz="0" w:space="0" w:color="auto"/>
        <w:right w:val="none" w:sz="0" w:space="0" w:color="auto"/>
      </w:divBdr>
    </w:div>
    <w:div w:id="1510871689">
      <w:bodyDiv w:val="1"/>
      <w:marLeft w:val="0"/>
      <w:marRight w:val="0"/>
      <w:marTop w:val="0"/>
      <w:marBottom w:val="0"/>
      <w:divBdr>
        <w:top w:val="none" w:sz="0" w:space="0" w:color="auto"/>
        <w:left w:val="none" w:sz="0" w:space="0" w:color="auto"/>
        <w:bottom w:val="none" w:sz="0" w:space="0" w:color="auto"/>
        <w:right w:val="none" w:sz="0" w:space="0" w:color="auto"/>
      </w:divBdr>
    </w:div>
    <w:div w:id="1528180831">
      <w:bodyDiv w:val="1"/>
      <w:marLeft w:val="0"/>
      <w:marRight w:val="0"/>
      <w:marTop w:val="0"/>
      <w:marBottom w:val="0"/>
      <w:divBdr>
        <w:top w:val="none" w:sz="0" w:space="0" w:color="auto"/>
        <w:left w:val="none" w:sz="0" w:space="0" w:color="auto"/>
        <w:bottom w:val="none" w:sz="0" w:space="0" w:color="auto"/>
        <w:right w:val="none" w:sz="0" w:space="0" w:color="auto"/>
      </w:divBdr>
    </w:div>
    <w:div w:id="1544948814">
      <w:bodyDiv w:val="1"/>
      <w:marLeft w:val="0"/>
      <w:marRight w:val="0"/>
      <w:marTop w:val="0"/>
      <w:marBottom w:val="0"/>
      <w:divBdr>
        <w:top w:val="none" w:sz="0" w:space="0" w:color="auto"/>
        <w:left w:val="none" w:sz="0" w:space="0" w:color="auto"/>
        <w:bottom w:val="none" w:sz="0" w:space="0" w:color="auto"/>
        <w:right w:val="none" w:sz="0" w:space="0" w:color="auto"/>
      </w:divBdr>
    </w:div>
    <w:div w:id="1608850084">
      <w:bodyDiv w:val="1"/>
      <w:marLeft w:val="0"/>
      <w:marRight w:val="0"/>
      <w:marTop w:val="0"/>
      <w:marBottom w:val="0"/>
      <w:divBdr>
        <w:top w:val="none" w:sz="0" w:space="0" w:color="auto"/>
        <w:left w:val="none" w:sz="0" w:space="0" w:color="auto"/>
        <w:bottom w:val="none" w:sz="0" w:space="0" w:color="auto"/>
        <w:right w:val="none" w:sz="0" w:space="0" w:color="auto"/>
      </w:divBdr>
    </w:div>
    <w:div w:id="1631208681">
      <w:bodyDiv w:val="1"/>
      <w:marLeft w:val="0"/>
      <w:marRight w:val="0"/>
      <w:marTop w:val="0"/>
      <w:marBottom w:val="0"/>
      <w:divBdr>
        <w:top w:val="none" w:sz="0" w:space="0" w:color="auto"/>
        <w:left w:val="none" w:sz="0" w:space="0" w:color="auto"/>
        <w:bottom w:val="none" w:sz="0" w:space="0" w:color="auto"/>
        <w:right w:val="none" w:sz="0" w:space="0" w:color="auto"/>
      </w:divBdr>
    </w:div>
    <w:div w:id="1674143437">
      <w:bodyDiv w:val="1"/>
      <w:marLeft w:val="0"/>
      <w:marRight w:val="0"/>
      <w:marTop w:val="0"/>
      <w:marBottom w:val="0"/>
      <w:divBdr>
        <w:top w:val="none" w:sz="0" w:space="0" w:color="auto"/>
        <w:left w:val="none" w:sz="0" w:space="0" w:color="auto"/>
        <w:bottom w:val="none" w:sz="0" w:space="0" w:color="auto"/>
        <w:right w:val="none" w:sz="0" w:space="0" w:color="auto"/>
      </w:divBdr>
    </w:div>
    <w:div w:id="1675376800">
      <w:bodyDiv w:val="1"/>
      <w:marLeft w:val="0"/>
      <w:marRight w:val="0"/>
      <w:marTop w:val="0"/>
      <w:marBottom w:val="0"/>
      <w:divBdr>
        <w:top w:val="none" w:sz="0" w:space="0" w:color="auto"/>
        <w:left w:val="none" w:sz="0" w:space="0" w:color="auto"/>
        <w:bottom w:val="none" w:sz="0" w:space="0" w:color="auto"/>
        <w:right w:val="none" w:sz="0" w:space="0" w:color="auto"/>
      </w:divBdr>
    </w:div>
    <w:div w:id="1705135330">
      <w:bodyDiv w:val="1"/>
      <w:marLeft w:val="0"/>
      <w:marRight w:val="0"/>
      <w:marTop w:val="0"/>
      <w:marBottom w:val="0"/>
      <w:divBdr>
        <w:top w:val="none" w:sz="0" w:space="0" w:color="auto"/>
        <w:left w:val="none" w:sz="0" w:space="0" w:color="auto"/>
        <w:bottom w:val="none" w:sz="0" w:space="0" w:color="auto"/>
        <w:right w:val="none" w:sz="0" w:space="0" w:color="auto"/>
      </w:divBdr>
    </w:div>
    <w:div w:id="1720588050">
      <w:bodyDiv w:val="1"/>
      <w:marLeft w:val="0"/>
      <w:marRight w:val="0"/>
      <w:marTop w:val="0"/>
      <w:marBottom w:val="0"/>
      <w:divBdr>
        <w:top w:val="none" w:sz="0" w:space="0" w:color="auto"/>
        <w:left w:val="none" w:sz="0" w:space="0" w:color="auto"/>
        <w:bottom w:val="none" w:sz="0" w:space="0" w:color="auto"/>
        <w:right w:val="none" w:sz="0" w:space="0" w:color="auto"/>
      </w:divBdr>
    </w:div>
    <w:div w:id="1736852048">
      <w:bodyDiv w:val="1"/>
      <w:marLeft w:val="0"/>
      <w:marRight w:val="0"/>
      <w:marTop w:val="0"/>
      <w:marBottom w:val="0"/>
      <w:divBdr>
        <w:top w:val="none" w:sz="0" w:space="0" w:color="auto"/>
        <w:left w:val="none" w:sz="0" w:space="0" w:color="auto"/>
        <w:bottom w:val="none" w:sz="0" w:space="0" w:color="auto"/>
        <w:right w:val="none" w:sz="0" w:space="0" w:color="auto"/>
      </w:divBdr>
    </w:div>
    <w:div w:id="1809782265">
      <w:bodyDiv w:val="1"/>
      <w:marLeft w:val="0"/>
      <w:marRight w:val="0"/>
      <w:marTop w:val="0"/>
      <w:marBottom w:val="0"/>
      <w:divBdr>
        <w:top w:val="none" w:sz="0" w:space="0" w:color="auto"/>
        <w:left w:val="none" w:sz="0" w:space="0" w:color="auto"/>
        <w:bottom w:val="none" w:sz="0" w:space="0" w:color="auto"/>
        <w:right w:val="none" w:sz="0" w:space="0" w:color="auto"/>
      </w:divBdr>
    </w:div>
    <w:div w:id="1810200697">
      <w:bodyDiv w:val="1"/>
      <w:marLeft w:val="0"/>
      <w:marRight w:val="0"/>
      <w:marTop w:val="0"/>
      <w:marBottom w:val="0"/>
      <w:divBdr>
        <w:top w:val="none" w:sz="0" w:space="0" w:color="auto"/>
        <w:left w:val="none" w:sz="0" w:space="0" w:color="auto"/>
        <w:bottom w:val="none" w:sz="0" w:space="0" w:color="auto"/>
        <w:right w:val="none" w:sz="0" w:space="0" w:color="auto"/>
      </w:divBdr>
    </w:div>
    <w:div w:id="1829783670">
      <w:bodyDiv w:val="1"/>
      <w:marLeft w:val="0"/>
      <w:marRight w:val="0"/>
      <w:marTop w:val="0"/>
      <w:marBottom w:val="0"/>
      <w:divBdr>
        <w:top w:val="none" w:sz="0" w:space="0" w:color="auto"/>
        <w:left w:val="none" w:sz="0" w:space="0" w:color="auto"/>
        <w:bottom w:val="none" w:sz="0" w:space="0" w:color="auto"/>
        <w:right w:val="none" w:sz="0" w:space="0" w:color="auto"/>
      </w:divBdr>
    </w:div>
    <w:div w:id="1885408667">
      <w:bodyDiv w:val="1"/>
      <w:marLeft w:val="0"/>
      <w:marRight w:val="0"/>
      <w:marTop w:val="0"/>
      <w:marBottom w:val="0"/>
      <w:divBdr>
        <w:top w:val="none" w:sz="0" w:space="0" w:color="auto"/>
        <w:left w:val="none" w:sz="0" w:space="0" w:color="auto"/>
        <w:bottom w:val="none" w:sz="0" w:space="0" w:color="auto"/>
        <w:right w:val="none" w:sz="0" w:space="0" w:color="auto"/>
      </w:divBdr>
    </w:div>
    <w:div w:id="1903566139">
      <w:bodyDiv w:val="1"/>
      <w:marLeft w:val="0"/>
      <w:marRight w:val="0"/>
      <w:marTop w:val="0"/>
      <w:marBottom w:val="0"/>
      <w:divBdr>
        <w:top w:val="none" w:sz="0" w:space="0" w:color="auto"/>
        <w:left w:val="none" w:sz="0" w:space="0" w:color="auto"/>
        <w:bottom w:val="none" w:sz="0" w:space="0" w:color="auto"/>
        <w:right w:val="none" w:sz="0" w:space="0" w:color="auto"/>
      </w:divBdr>
    </w:div>
    <w:div w:id="1949703304">
      <w:bodyDiv w:val="1"/>
      <w:marLeft w:val="0"/>
      <w:marRight w:val="0"/>
      <w:marTop w:val="0"/>
      <w:marBottom w:val="0"/>
      <w:divBdr>
        <w:top w:val="none" w:sz="0" w:space="0" w:color="auto"/>
        <w:left w:val="none" w:sz="0" w:space="0" w:color="auto"/>
        <w:bottom w:val="none" w:sz="0" w:space="0" w:color="auto"/>
        <w:right w:val="none" w:sz="0" w:space="0" w:color="auto"/>
      </w:divBdr>
    </w:div>
    <w:div w:id="1966545450">
      <w:bodyDiv w:val="1"/>
      <w:marLeft w:val="0"/>
      <w:marRight w:val="0"/>
      <w:marTop w:val="0"/>
      <w:marBottom w:val="0"/>
      <w:divBdr>
        <w:top w:val="none" w:sz="0" w:space="0" w:color="auto"/>
        <w:left w:val="none" w:sz="0" w:space="0" w:color="auto"/>
        <w:bottom w:val="none" w:sz="0" w:space="0" w:color="auto"/>
        <w:right w:val="none" w:sz="0" w:space="0" w:color="auto"/>
      </w:divBdr>
    </w:div>
    <w:div w:id="2020960696">
      <w:bodyDiv w:val="1"/>
      <w:marLeft w:val="0"/>
      <w:marRight w:val="0"/>
      <w:marTop w:val="0"/>
      <w:marBottom w:val="0"/>
      <w:divBdr>
        <w:top w:val="none" w:sz="0" w:space="0" w:color="auto"/>
        <w:left w:val="none" w:sz="0" w:space="0" w:color="auto"/>
        <w:bottom w:val="none" w:sz="0" w:space="0" w:color="auto"/>
        <w:right w:val="none" w:sz="0" w:space="0" w:color="auto"/>
      </w:divBdr>
    </w:div>
    <w:div w:id="2027513912">
      <w:bodyDiv w:val="1"/>
      <w:marLeft w:val="0"/>
      <w:marRight w:val="0"/>
      <w:marTop w:val="0"/>
      <w:marBottom w:val="0"/>
      <w:divBdr>
        <w:top w:val="none" w:sz="0" w:space="0" w:color="auto"/>
        <w:left w:val="none" w:sz="0" w:space="0" w:color="auto"/>
        <w:bottom w:val="none" w:sz="0" w:space="0" w:color="auto"/>
        <w:right w:val="none" w:sz="0" w:space="0" w:color="auto"/>
      </w:divBdr>
    </w:div>
    <w:div w:id="2037464868">
      <w:bodyDiv w:val="1"/>
      <w:marLeft w:val="0"/>
      <w:marRight w:val="0"/>
      <w:marTop w:val="0"/>
      <w:marBottom w:val="0"/>
      <w:divBdr>
        <w:top w:val="none" w:sz="0" w:space="0" w:color="auto"/>
        <w:left w:val="none" w:sz="0" w:space="0" w:color="auto"/>
        <w:bottom w:val="none" w:sz="0" w:space="0" w:color="auto"/>
        <w:right w:val="none" w:sz="0" w:space="0" w:color="auto"/>
      </w:divBdr>
    </w:div>
    <w:div w:id="2042510701">
      <w:bodyDiv w:val="1"/>
      <w:marLeft w:val="0"/>
      <w:marRight w:val="0"/>
      <w:marTop w:val="0"/>
      <w:marBottom w:val="0"/>
      <w:divBdr>
        <w:top w:val="none" w:sz="0" w:space="0" w:color="auto"/>
        <w:left w:val="none" w:sz="0" w:space="0" w:color="auto"/>
        <w:bottom w:val="none" w:sz="0" w:space="0" w:color="auto"/>
        <w:right w:val="none" w:sz="0" w:space="0" w:color="auto"/>
      </w:divBdr>
    </w:div>
    <w:div w:id="2057270816">
      <w:bodyDiv w:val="1"/>
      <w:marLeft w:val="0"/>
      <w:marRight w:val="0"/>
      <w:marTop w:val="0"/>
      <w:marBottom w:val="0"/>
      <w:divBdr>
        <w:top w:val="none" w:sz="0" w:space="0" w:color="auto"/>
        <w:left w:val="none" w:sz="0" w:space="0" w:color="auto"/>
        <w:bottom w:val="none" w:sz="0" w:space="0" w:color="auto"/>
        <w:right w:val="none" w:sz="0" w:space="0" w:color="auto"/>
      </w:divBdr>
    </w:div>
    <w:div w:id="2063171232">
      <w:bodyDiv w:val="1"/>
      <w:marLeft w:val="0"/>
      <w:marRight w:val="0"/>
      <w:marTop w:val="0"/>
      <w:marBottom w:val="0"/>
      <w:divBdr>
        <w:top w:val="none" w:sz="0" w:space="0" w:color="auto"/>
        <w:left w:val="none" w:sz="0" w:space="0" w:color="auto"/>
        <w:bottom w:val="none" w:sz="0" w:space="0" w:color="auto"/>
        <w:right w:val="none" w:sz="0" w:space="0" w:color="auto"/>
      </w:divBdr>
    </w:div>
    <w:div w:id="2074811200">
      <w:bodyDiv w:val="1"/>
      <w:marLeft w:val="0"/>
      <w:marRight w:val="0"/>
      <w:marTop w:val="0"/>
      <w:marBottom w:val="0"/>
      <w:divBdr>
        <w:top w:val="none" w:sz="0" w:space="0" w:color="auto"/>
        <w:left w:val="none" w:sz="0" w:space="0" w:color="auto"/>
        <w:bottom w:val="none" w:sz="0" w:space="0" w:color="auto"/>
        <w:right w:val="none" w:sz="0" w:space="0" w:color="auto"/>
      </w:divBdr>
    </w:div>
    <w:div w:id="2083139908">
      <w:bodyDiv w:val="1"/>
      <w:marLeft w:val="0"/>
      <w:marRight w:val="0"/>
      <w:marTop w:val="0"/>
      <w:marBottom w:val="0"/>
      <w:divBdr>
        <w:top w:val="none" w:sz="0" w:space="0" w:color="auto"/>
        <w:left w:val="none" w:sz="0" w:space="0" w:color="auto"/>
        <w:bottom w:val="none" w:sz="0" w:space="0" w:color="auto"/>
        <w:right w:val="none" w:sz="0" w:space="0" w:color="auto"/>
      </w:divBdr>
    </w:div>
    <w:div w:id="2109235343">
      <w:bodyDiv w:val="1"/>
      <w:marLeft w:val="0"/>
      <w:marRight w:val="0"/>
      <w:marTop w:val="0"/>
      <w:marBottom w:val="0"/>
      <w:divBdr>
        <w:top w:val="none" w:sz="0" w:space="0" w:color="auto"/>
        <w:left w:val="none" w:sz="0" w:space="0" w:color="auto"/>
        <w:bottom w:val="none" w:sz="0" w:space="0" w:color="auto"/>
        <w:right w:val="none" w:sz="0" w:space="0" w:color="auto"/>
      </w:divBdr>
    </w:div>
    <w:div w:id="211335789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E508CD-41E3-4B96-83FA-14FC0B35B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1253</Words>
  <Characters>6269</Characters>
  <Application>Microsoft Office Word</Application>
  <DocSecurity>0</DocSecurity>
  <Lines>52</Lines>
  <Paragraphs>15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Grizli777</Company>
  <LinksUpToDate>false</LinksUpToDate>
  <CharactersWithSpaces>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Adina Milston</cp:lastModifiedBy>
  <cp:revision>4</cp:revision>
  <dcterms:created xsi:type="dcterms:W3CDTF">2021-05-30T19:26:00Z</dcterms:created>
  <dcterms:modified xsi:type="dcterms:W3CDTF">2021-05-30T19:29:00Z</dcterms:modified>
</cp:coreProperties>
</file>