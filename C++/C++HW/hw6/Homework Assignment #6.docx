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419AD" w14:textId="77777777"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2BD9BE17" w14:textId="77777777"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A52601">
        <w:rPr>
          <w:rFonts w:ascii="Arial" w:hAnsi="Arial"/>
          <w:b/>
          <w:bCs/>
        </w:rPr>
        <w:t>6</w:t>
      </w:r>
    </w:p>
    <w:p w14:paraId="5B5E53B1" w14:textId="77777777" w:rsidR="003762D7" w:rsidRPr="003762D7" w:rsidRDefault="00A52601" w:rsidP="003762D7">
      <w:pPr>
        <w:bidi w:val="0"/>
        <w:spacing w:after="0" w:line="360" w:lineRule="auto"/>
        <w:jc w:val="center"/>
        <w:rPr>
          <w:rFonts w:ascii="Arial" w:hAnsi="Arial"/>
          <w:b/>
          <w:bCs/>
          <w:sz w:val="26"/>
          <w:szCs w:val="26"/>
        </w:rPr>
      </w:pPr>
      <w:r>
        <w:rPr>
          <w:rFonts w:ascii="Arial" w:hAnsi="Arial"/>
          <w:b/>
          <w:bCs/>
          <w:sz w:val="26"/>
          <w:szCs w:val="26"/>
        </w:rPr>
        <w:t>Inheritance</w:t>
      </w:r>
    </w:p>
    <w:p w14:paraId="4CE15CC2" w14:textId="01A25771" w:rsidR="0031172C" w:rsidRPr="0031172C" w:rsidRDefault="0031172C" w:rsidP="0031172C">
      <w:pPr>
        <w:pStyle w:val="a3"/>
        <w:numPr>
          <w:ilvl w:val="0"/>
          <w:numId w:val="29"/>
        </w:numPr>
        <w:bidi w:val="0"/>
        <w:spacing w:after="0" w:line="240" w:lineRule="auto"/>
        <w:rPr>
          <w:rFonts w:asciiTheme="minorBidi" w:eastAsia="Calibri" w:hAnsiTheme="minorBidi"/>
        </w:rPr>
      </w:pPr>
      <w:r w:rsidRPr="0031172C">
        <w:rPr>
          <w:rFonts w:asciiTheme="minorBidi" w:eastAsia="Calibri" w:hAnsiTheme="minorBidi"/>
        </w:rPr>
        <w:t xml:space="preserve">At </w:t>
      </w:r>
      <w:r w:rsidR="001152FB">
        <w:rPr>
          <w:rFonts w:asciiTheme="minorBidi" w:eastAsia="Calibri" w:hAnsiTheme="minorBidi"/>
        </w:rPr>
        <w:t xml:space="preserve">a </w:t>
      </w:r>
      <w:r w:rsidRPr="0031172C">
        <w:rPr>
          <w:rFonts w:asciiTheme="minorBidi" w:eastAsia="Calibri" w:hAnsiTheme="minorBidi"/>
        </w:rPr>
        <w:t>college, there are two types of workers:</w:t>
      </w:r>
    </w:p>
    <w:p w14:paraId="7CB06739" w14:textId="020B82F5" w:rsidR="0031172C" w:rsidRPr="005850A9" w:rsidRDefault="0031172C" w:rsidP="005850A9">
      <w:pPr>
        <w:pStyle w:val="a3"/>
        <w:numPr>
          <w:ilvl w:val="0"/>
          <w:numId w:val="33"/>
        </w:numPr>
        <w:bidi w:val="0"/>
        <w:spacing w:after="0" w:line="240" w:lineRule="auto"/>
        <w:rPr>
          <w:rFonts w:asciiTheme="minorBidi" w:eastAsia="Calibri" w:hAnsiTheme="minorBidi"/>
        </w:rPr>
      </w:pPr>
      <w:r w:rsidRPr="005850A9">
        <w:rPr>
          <w:rFonts w:asciiTheme="minorBidi" w:eastAsia="Calibri" w:hAnsiTheme="minorBidi"/>
        </w:rPr>
        <w:t>Full time employee</w:t>
      </w:r>
      <w:r w:rsidR="0006435B" w:rsidRPr="005850A9">
        <w:rPr>
          <w:rFonts w:asciiTheme="minorBidi" w:eastAsia="Calibri" w:hAnsiTheme="minorBidi"/>
        </w:rPr>
        <w:t xml:space="preserve"> (fulltime).</w:t>
      </w:r>
    </w:p>
    <w:p w14:paraId="56EBBB4C" w14:textId="7E781174" w:rsidR="0031172C" w:rsidRPr="005850A9" w:rsidRDefault="0031172C" w:rsidP="005850A9">
      <w:pPr>
        <w:pStyle w:val="a3"/>
        <w:numPr>
          <w:ilvl w:val="0"/>
          <w:numId w:val="33"/>
        </w:numPr>
        <w:bidi w:val="0"/>
        <w:spacing w:after="0" w:line="240" w:lineRule="auto"/>
        <w:rPr>
          <w:rFonts w:asciiTheme="minorBidi" w:eastAsia="Calibri" w:hAnsiTheme="minorBidi"/>
        </w:rPr>
      </w:pPr>
      <w:r w:rsidRPr="005850A9">
        <w:rPr>
          <w:rFonts w:asciiTheme="minorBidi" w:eastAsia="Calibri" w:hAnsiTheme="minorBidi"/>
        </w:rPr>
        <w:t>part-time workers</w:t>
      </w:r>
      <w:r w:rsidR="0006435B" w:rsidRPr="005850A9">
        <w:rPr>
          <w:rFonts w:asciiTheme="minorBidi" w:eastAsia="Calibri" w:hAnsiTheme="minorBidi"/>
        </w:rPr>
        <w:t xml:space="preserve"> (parttime)</w:t>
      </w:r>
      <w:r w:rsidRPr="005850A9">
        <w:rPr>
          <w:rFonts w:asciiTheme="minorBidi" w:eastAsia="Calibri" w:hAnsiTheme="minorBidi"/>
        </w:rPr>
        <w:t>.</w:t>
      </w:r>
    </w:p>
    <w:p w14:paraId="1ED6C917" w14:textId="77777777" w:rsidR="0006435B" w:rsidRDefault="0006435B" w:rsidP="0006435B">
      <w:pPr>
        <w:bidi w:val="0"/>
        <w:spacing w:after="0" w:line="240" w:lineRule="auto"/>
        <w:rPr>
          <w:rFonts w:asciiTheme="minorBidi" w:eastAsia="Calibri" w:hAnsiTheme="minorBidi"/>
        </w:rPr>
      </w:pPr>
    </w:p>
    <w:p w14:paraId="62A094B9" w14:textId="71CEF55B" w:rsidR="0031172C" w:rsidRPr="0006435B" w:rsidRDefault="005850A9" w:rsidP="0006435B">
      <w:pPr>
        <w:bidi w:val="0"/>
        <w:spacing w:after="0" w:line="240" w:lineRule="auto"/>
        <w:rPr>
          <w:rFonts w:asciiTheme="minorBidi" w:eastAsia="Calibri" w:hAnsiTheme="minorBidi"/>
        </w:rPr>
      </w:pPr>
      <w:r>
        <w:rPr>
          <w:rFonts w:asciiTheme="minorBidi" w:eastAsia="Calibri" w:hAnsiTheme="minorBidi"/>
        </w:rPr>
        <w:t xml:space="preserve">We want to </w:t>
      </w:r>
      <w:r w:rsidRPr="0006435B">
        <w:rPr>
          <w:rFonts w:asciiTheme="minorBidi" w:eastAsia="Calibri" w:hAnsiTheme="minorBidi"/>
        </w:rPr>
        <w:t xml:space="preserve">save the following data </w:t>
      </w:r>
      <w:r>
        <w:rPr>
          <w:rFonts w:asciiTheme="minorBidi" w:eastAsia="Calibri" w:hAnsiTheme="minorBidi"/>
        </w:rPr>
        <w:t>f</w:t>
      </w:r>
      <w:r w:rsidR="0031172C" w:rsidRPr="0006435B">
        <w:rPr>
          <w:rFonts w:asciiTheme="minorBidi" w:eastAsia="Calibri" w:hAnsiTheme="minorBidi"/>
        </w:rPr>
        <w:t>or each employee:</w:t>
      </w:r>
    </w:p>
    <w:p w14:paraId="45765B51" w14:textId="51D82A69" w:rsidR="0031172C" w:rsidRPr="005850A9" w:rsidRDefault="0031172C" w:rsidP="005850A9">
      <w:pPr>
        <w:pStyle w:val="a3"/>
        <w:numPr>
          <w:ilvl w:val="0"/>
          <w:numId w:val="34"/>
        </w:numPr>
        <w:bidi w:val="0"/>
        <w:spacing w:after="0" w:line="240" w:lineRule="auto"/>
        <w:rPr>
          <w:rFonts w:asciiTheme="minorBidi" w:eastAsia="Calibri" w:hAnsiTheme="minorBidi"/>
        </w:rPr>
      </w:pPr>
      <w:r w:rsidRPr="005850A9">
        <w:rPr>
          <w:rFonts w:asciiTheme="minorBidi" w:eastAsia="Calibri" w:hAnsiTheme="minorBidi"/>
        </w:rPr>
        <w:t>First name of the employee</w:t>
      </w:r>
    </w:p>
    <w:p w14:paraId="689A11A8" w14:textId="7B3EB332" w:rsidR="0031172C" w:rsidRPr="005850A9" w:rsidRDefault="0031172C" w:rsidP="005850A9">
      <w:pPr>
        <w:pStyle w:val="a3"/>
        <w:numPr>
          <w:ilvl w:val="0"/>
          <w:numId w:val="34"/>
        </w:numPr>
        <w:bidi w:val="0"/>
        <w:spacing w:after="0" w:line="240" w:lineRule="auto"/>
        <w:rPr>
          <w:rFonts w:asciiTheme="minorBidi" w:eastAsia="Calibri" w:hAnsiTheme="minorBidi"/>
        </w:rPr>
      </w:pPr>
      <w:r w:rsidRPr="005850A9">
        <w:rPr>
          <w:rFonts w:asciiTheme="minorBidi" w:eastAsia="Calibri" w:hAnsiTheme="minorBidi"/>
        </w:rPr>
        <w:t>ID</w:t>
      </w:r>
      <w:r w:rsidR="0006435B" w:rsidRPr="005850A9">
        <w:rPr>
          <w:rFonts w:asciiTheme="minorBidi" w:eastAsia="Calibri" w:hAnsiTheme="minorBidi"/>
        </w:rPr>
        <w:t xml:space="preserve"> of employee</w:t>
      </w:r>
    </w:p>
    <w:p w14:paraId="79A4550F" w14:textId="5FC1E55D" w:rsidR="0031172C" w:rsidRPr="005850A9" w:rsidRDefault="0031172C" w:rsidP="005850A9">
      <w:pPr>
        <w:pStyle w:val="a3"/>
        <w:numPr>
          <w:ilvl w:val="0"/>
          <w:numId w:val="34"/>
        </w:numPr>
        <w:bidi w:val="0"/>
        <w:spacing w:after="0" w:line="240" w:lineRule="auto"/>
        <w:rPr>
          <w:rFonts w:asciiTheme="minorBidi" w:eastAsia="Calibri" w:hAnsiTheme="minorBidi"/>
        </w:rPr>
      </w:pPr>
      <w:r w:rsidRPr="005850A9">
        <w:rPr>
          <w:rFonts w:asciiTheme="minorBidi" w:eastAsia="Calibri" w:hAnsiTheme="minorBidi"/>
        </w:rPr>
        <w:t>The employee's seniority at work</w:t>
      </w:r>
      <w:r w:rsidR="005850A9" w:rsidRPr="005850A9">
        <w:rPr>
          <w:rFonts w:asciiTheme="minorBidi" w:eastAsia="Calibri" w:hAnsiTheme="minorBidi"/>
        </w:rPr>
        <w:t xml:space="preserve"> (num of years)</w:t>
      </w:r>
    </w:p>
    <w:p w14:paraId="6C970468" w14:textId="1EEB612D" w:rsidR="0031172C" w:rsidRPr="005850A9" w:rsidRDefault="0031172C" w:rsidP="005850A9">
      <w:pPr>
        <w:pStyle w:val="a3"/>
        <w:numPr>
          <w:ilvl w:val="0"/>
          <w:numId w:val="34"/>
        </w:numPr>
        <w:bidi w:val="0"/>
        <w:spacing w:after="0" w:line="240" w:lineRule="auto"/>
        <w:rPr>
          <w:rFonts w:asciiTheme="minorBidi" w:eastAsia="Calibri" w:hAnsiTheme="minorBidi"/>
        </w:rPr>
      </w:pPr>
      <w:r w:rsidRPr="005850A9">
        <w:rPr>
          <w:rFonts w:asciiTheme="minorBidi" w:eastAsia="Calibri" w:hAnsiTheme="minorBidi"/>
        </w:rPr>
        <w:t xml:space="preserve">Percentage of </w:t>
      </w:r>
      <w:r w:rsidR="001152FB">
        <w:rPr>
          <w:rFonts w:asciiTheme="minorBidi" w:eastAsia="Calibri" w:hAnsiTheme="minorBidi"/>
        </w:rPr>
        <w:t xml:space="preserve">salary that is paid for </w:t>
      </w:r>
      <w:r w:rsidRPr="005850A9">
        <w:rPr>
          <w:rFonts w:asciiTheme="minorBidi" w:eastAsia="Calibri" w:hAnsiTheme="minorBidi"/>
        </w:rPr>
        <w:t xml:space="preserve">income tax </w:t>
      </w:r>
    </w:p>
    <w:p w14:paraId="1893AE09" w14:textId="77777777" w:rsidR="0006435B" w:rsidRDefault="0006435B" w:rsidP="0006435B">
      <w:pPr>
        <w:bidi w:val="0"/>
        <w:spacing w:after="0" w:line="240" w:lineRule="auto"/>
        <w:rPr>
          <w:rFonts w:asciiTheme="minorBidi" w:eastAsia="Calibri" w:hAnsiTheme="minorBidi"/>
        </w:rPr>
      </w:pPr>
    </w:p>
    <w:p w14:paraId="27CE0D4C" w14:textId="2F6D8BA9" w:rsidR="0031172C" w:rsidRPr="0006435B" w:rsidRDefault="0031172C" w:rsidP="0006435B">
      <w:pPr>
        <w:bidi w:val="0"/>
        <w:spacing w:after="0" w:line="240" w:lineRule="auto"/>
        <w:rPr>
          <w:rFonts w:asciiTheme="minorBidi" w:eastAsia="Calibri" w:hAnsiTheme="minorBidi"/>
        </w:rPr>
      </w:pPr>
      <w:r w:rsidRPr="0006435B">
        <w:rPr>
          <w:rFonts w:asciiTheme="minorBidi" w:eastAsia="Calibri" w:hAnsiTheme="minorBidi"/>
        </w:rPr>
        <w:t>The payment policy at the college is once a month, according to the following data:</w:t>
      </w:r>
    </w:p>
    <w:p w14:paraId="1EAEF336" w14:textId="35D438D4" w:rsidR="0031172C" w:rsidRPr="005850A9" w:rsidRDefault="0031172C" w:rsidP="005850A9">
      <w:pPr>
        <w:pStyle w:val="a3"/>
        <w:numPr>
          <w:ilvl w:val="0"/>
          <w:numId w:val="35"/>
        </w:numPr>
        <w:bidi w:val="0"/>
        <w:spacing w:after="0" w:line="240" w:lineRule="auto"/>
        <w:rPr>
          <w:rFonts w:asciiTheme="minorBidi" w:eastAsia="Calibri" w:hAnsiTheme="minorBidi"/>
        </w:rPr>
      </w:pPr>
      <w:r w:rsidRPr="005850A9">
        <w:rPr>
          <w:rFonts w:asciiTheme="minorBidi" w:eastAsia="Calibri" w:hAnsiTheme="minorBidi"/>
        </w:rPr>
        <w:t>For a full-time employee, the calculation is his annual salary divided by 12.</w:t>
      </w:r>
      <w:r w:rsidR="005850A9" w:rsidRPr="005850A9">
        <w:rPr>
          <w:rFonts w:asciiTheme="minorBidi" w:eastAsia="Calibri" w:hAnsiTheme="minorBidi"/>
        </w:rPr>
        <w:t xml:space="preserve"> (Therefore,</w:t>
      </w:r>
      <w:r w:rsidRPr="005850A9">
        <w:rPr>
          <w:rFonts w:asciiTheme="minorBidi" w:eastAsia="Calibri" w:hAnsiTheme="minorBidi"/>
        </w:rPr>
        <w:t xml:space="preserve"> for a full-time employee one should also keep his </w:t>
      </w:r>
      <w:r w:rsidRPr="005850A9">
        <w:rPr>
          <w:rFonts w:asciiTheme="minorBidi" w:eastAsia="Calibri" w:hAnsiTheme="minorBidi"/>
          <w:b/>
          <w:bCs/>
        </w:rPr>
        <w:t>annual salary</w:t>
      </w:r>
      <w:r w:rsidR="005850A9" w:rsidRPr="005850A9">
        <w:rPr>
          <w:rFonts w:asciiTheme="minorBidi" w:eastAsia="Calibri" w:hAnsiTheme="minorBidi"/>
        </w:rPr>
        <w:t>)</w:t>
      </w:r>
    </w:p>
    <w:p w14:paraId="68C720A6" w14:textId="41577BD9" w:rsidR="0031172C" w:rsidRPr="005850A9" w:rsidRDefault="0031172C" w:rsidP="005850A9">
      <w:pPr>
        <w:pStyle w:val="a3"/>
        <w:numPr>
          <w:ilvl w:val="0"/>
          <w:numId w:val="35"/>
        </w:numPr>
        <w:bidi w:val="0"/>
        <w:spacing w:after="0" w:line="240" w:lineRule="auto"/>
        <w:rPr>
          <w:rFonts w:asciiTheme="minorBidi" w:eastAsia="Calibri" w:hAnsiTheme="minorBidi"/>
        </w:rPr>
      </w:pPr>
      <w:r w:rsidRPr="005850A9">
        <w:rPr>
          <w:rFonts w:asciiTheme="minorBidi" w:eastAsia="Calibri" w:hAnsiTheme="minorBidi"/>
        </w:rPr>
        <w:t xml:space="preserve">For a part-time employee, the calculation is </w:t>
      </w:r>
      <w:r w:rsidR="005850A9" w:rsidRPr="005850A9">
        <w:rPr>
          <w:rFonts w:asciiTheme="minorBidi" w:eastAsia="Calibri" w:hAnsiTheme="minorBidi"/>
        </w:rPr>
        <w:t>his monthly</w:t>
      </w:r>
      <w:r w:rsidRPr="005850A9">
        <w:rPr>
          <w:rFonts w:asciiTheme="minorBidi" w:eastAsia="Calibri" w:hAnsiTheme="minorBidi"/>
        </w:rPr>
        <w:t xml:space="preserve"> working hours </w:t>
      </w:r>
      <w:r w:rsidR="0006435B" w:rsidRPr="005850A9">
        <w:rPr>
          <w:rFonts w:asciiTheme="minorBidi" w:eastAsia="Calibri" w:hAnsiTheme="minorBidi"/>
        </w:rPr>
        <w:t>times</w:t>
      </w:r>
      <w:r w:rsidRPr="005850A9">
        <w:rPr>
          <w:rFonts w:asciiTheme="minorBidi" w:eastAsia="Calibri" w:hAnsiTheme="minorBidi"/>
        </w:rPr>
        <w:t xml:space="preserve"> the payment promised to him for an hour of work.</w:t>
      </w:r>
      <w:r w:rsidR="005850A9" w:rsidRPr="005850A9">
        <w:rPr>
          <w:rFonts w:asciiTheme="minorBidi" w:eastAsia="Calibri" w:hAnsiTheme="minorBidi"/>
        </w:rPr>
        <w:t xml:space="preserve"> (Therefore,</w:t>
      </w:r>
      <w:r w:rsidRPr="005850A9">
        <w:rPr>
          <w:rFonts w:asciiTheme="minorBidi" w:eastAsia="Calibri" w:hAnsiTheme="minorBidi"/>
        </w:rPr>
        <w:t xml:space="preserve"> for a part-time employee both </w:t>
      </w:r>
      <w:r w:rsidRPr="005850A9">
        <w:rPr>
          <w:rFonts w:asciiTheme="minorBidi" w:eastAsia="Calibri" w:hAnsiTheme="minorBidi"/>
          <w:b/>
          <w:bCs/>
        </w:rPr>
        <w:t>working hours</w:t>
      </w:r>
      <w:r w:rsidRPr="005850A9">
        <w:rPr>
          <w:rFonts w:asciiTheme="minorBidi" w:eastAsia="Calibri" w:hAnsiTheme="minorBidi"/>
        </w:rPr>
        <w:t xml:space="preserve"> and </w:t>
      </w:r>
      <w:r w:rsidRPr="005850A9">
        <w:rPr>
          <w:rFonts w:asciiTheme="minorBidi" w:eastAsia="Calibri" w:hAnsiTheme="minorBidi"/>
          <w:b/>
          <w:bCs/>
        </w:rPr>
        <w:t xml:space="preserve">hourly </w:t>
      </w:r>
      <w:r w:rsidR="001152FB">
        <w:rPr>
          <w:rFonts w:asciiTheme="minorBidi" w:eastAsia="Calibri" w:hAnsiTheme="minorBidi"/>
          <w:b/>
          <w:bCs/>
        </w:rPr>
        <w:t>rate</w:t>
      </w:r>
      <w:r w:rsidR="001152FB" w:rsidRPr="005850A9">
        <w:rPr>
          <w:rFonts w:asciiTheme="minorBidi" w:eastAsia="Calibri" w:hAnsiTheme="minorBidi"/>
        </w:rPr>
        <w:t xml:space="preserve"> </w:t>
      </w:r>
      <w:r w:rsidRPr="005850A9">
        <w:rPr>
          <w:rFonts w:asciiTheme="minorBidi" w:eastAsia="Calibri" w:hAnsiTheme="minorBidi"/>
        </w:rPr>
        <w:t xml:space="preserve">should be </w:t>
      </w:r>
      <w:r w:rsidR="0006435B" w:rsidRPr="005850A9">
        <w:rPr>
          <w:rFonts w:asciiTheme="minorBidi" w:eastAsia="Calibri" w:hAnsiTheme="minorBidi"/>
        </w:rPr>
        <w:t>saved</w:t>
      </w:r>
      <w:r w:rsidRPr="005850A9">
        <w:rPr>
          <w:rFonts w:asciiTheme="minorBidi" w:eastAsia="Calibri" w:hAnsiTheme="minorBidi"/>
        </w:rPr>
        <w:t>.</w:t>
      </w:r>
      <w:r w:rsidR="005850A9" w:rsidRPr="005850A9">
        <w:rPr>
          <w:rFonts w:asciiTheme="minorBidi" w:eastAsia="Calibri" w:hAnsiTheme="minorBidi"/>
        </w:rPr>
        <w:t>)</w:t>
      </w:r>
    </w:p>
    <w:p w14:paraId="567CBF1C" w14:textId="77777777" w:rsidR="0006435B" w:rsidRPr="0006435B" w:rsidRDefault="0006435B" w:rsidP="0006435B">
      <w:pPr>
        <w:bidi w:val="0"/>
        <w:spacing w:after="0" w:line="240" w:lineRule="auto"/>
        <w:ind w:left="720" w:firstLine="720"/>
        <w:rPr>
          <w:rFonts w:asciiTheme="minorBidi" w:eastAsia="Calibri" w:hAnsiTheme="minorBidi"/>
        </w:rPr>
      </w:pPr>
    </w:p>
    <w:p w14:paraId="7234EB80" w14:textId="1740B40D" w:rsidR="0031172C" w:rsidRPr="0006435B" w:rsidRDefault="0031172C" w:rsidP="0006435B">
      <w:pPr>
        <w:bidi w:val="0"/>
        <w:spacing w:after="0" w:line="240" w:lineRule="auto"/>
        <w:rPr>
          <w:rFonts w:asciiTheme="minorBidi" w:eastAsia="Calibri" w:hAnsiTheme="minorBidi"/>
        </w:rPr>
      </w:pPr>
      <w:r w:rsidRPr="0006435B">
        <w:rPr>
          <w:rFonts w:asciiTheme="minorBidi" w:eastAsia="Calibri" w:hAnsiTheme="minorBidi"/>
        </w:rPr>
        <w:t xml:space="preserve">The </w:t>
      </w:r>
      <w:r w:rsidR="005850A9" w:rsidRPr="0006435B">
        <w:rPr>
          <w:rFonts w:asciiTheme="minorBidi" w:eastAsia="Calibri" w:hAnsiTheme="minorBidi"/>
        </w:rPr>
        <w:t xml:space="preserve">college </w:t>
      </w:r>
      <w:r w:rsidRPr="0006435B">
        <w:rPr>
          <w:rFonts w:asciiTheme="minorBidi" w:eastAsia="Calibri" w:hAnsiTheme="minorBidi"/>
        </w:rPr>
        <w:t>management decided to give each employee a bonus for the month of Tishrei, according to the following formula:</w:t>
      </w:r>
    </w:p>
    <w:p w14:paraId="733B7DE4" w14:textId="4D1B9F9F" w:rsidR="0031172C" w:rsidRPr="005850A9" w:rsidRDefault="0031172C" w:rsidP="005850A9">
      <w:pPr>
        <w:pStyle w:val="a3"/>
        <w:numPr>
          <w:ilvl w:val="0"/>
          <w:numId w:val="36"/>
        </w:numPr>
        <w:bidi w:val="0"/>
        <w:spacing w:after="0" w:line="240" w:lineRule="auto"/>
        <w:rPr>
          <w:rFonts w:asciiTheme="minorBidi" w:eastAsia="Calibri" w:hAnsiTheme="minorBidi"/>
        </w:rPr>
      </w:pPr>
      <w:r w:rsidRPr="005850A9">
        <w:rPr>
          <w:rFonts w:asciiTheme="minorBidi" w:eastAsia="Calibri" w:hAnsiTheme="minorBidi"/>
        </w:rPr>
        <w:t>If the employee has 5 years of experience or less, the bonus will be NIS 500.</w:t>
      </w:r>
    </w:p>
    <w:p w14:paraId="4DCEE315" w14:textId="776BAA4E" w:rsidR="0031172C" w:rsidRPr="005850A9" w:rsidRDefault="0031172C" w:rsidP="005850A9">
      <w:pPr>
        <w:pStyle w:val="a3"/>
        <w:numPr>
          <w:ilvl w:val="0"/>
          <w:numId w:val="36"/>
        </w:numPr>
        <w:bidi w:val="0"/>
        <w:spacing w:after="0" w:line="240" w:lineRule="auto"/>
        <w:rPr>
          <w:rFonts w:asciiTheme="minorBidi" w:eastAsia="Calibri" w:hAnsiTheme="minorBidi"/>
        </w:rPr>
      </w:pPr>
      <w:r w:rsidRPr="005850A9">
        <w:rPr>
          <w:rFonts w:asciiTheme="minorBidi" w:eastAsia="Calibri" w:hAnsiTheme="minorBidi"/>
        </w:rPr>
        <w:t>If the employee has more than 5 years of work experience, the bonus will be 25% of his monthly salary before the bonus.</w:t>
      </w:r>
    </w:p>
    <w:p w14:paraId="7A7FD1CF" w14:textId="77777777" w:rsidR="0006435B" w:rsidRDefault="0006435B" w:rsidP="0006435B">
      <w:pPr>
        <w:bidi w:val="0"/>
        <w:spacing w:after="0" w:line="240" w:lineRule="auto"/>
        <w:rPr>
          <w:rFonts w:asciiTheme="minorBidi" w:eastAsia="Calibri" w:hAnsiTheme="minorBidi"/>
        </w:rPr>
      </w:pPr>
    </w:p>
    <w:p w14:paraId="1B216BAA" w14:textId="733D2FF4" w:rsidR="0031172C" w:rsidRPr="0006435B" w:rsidRDefault="007D2CDE" w:rsidP="0006435B">
      <w:pPr>
        <w:bidi w:val="0"/>
        <w:spacing w:after="0" w:line="240" w:lineRule="auto"/>
        <w:rPr>
          <w:rFonts w:asciiTheme="minorBidi" w:eastAsia="Calibri" w:hAnsiTheme="minorBidi"/>
        </w:rPr>
      </w:pPr>
      <w:r w:rsidRPr="0006435B">
        <w:rPr>
          <w:rFonts w:asciiTheme="minorBidi" w:eastAsia="Calibri" w:hAnsiTheme="minorBidi"/>
        </w:rPr>
        <w:t>Considering</w:t>
      </w:r>
      <w:r w:rsidR="0031172C" w:rsidRPr="0006435B">
        <w:rPr>
          <w:rFonts w:asciiTheme="minorBidi" w:eastAsia="Calibri" w:hAnsiTheme="minorBidi"/>
        </w:rPr>
        <w:t xml:space="preserve"> the above:</w:t>
      </w:r>
    </w:p>
    <w:p w14:paraId="7DC5280F" w14:textId="77777777" w:rsidR="0006435B" w:rsidRDefault="0006435B" w:rsidP="0006435B">
      <w:pPr>
        <w:bidi w:val="0"/>
        <w:spacing w:after="0" w:line="240" w:lineRule="auto"/>
        <w:rPr>
          <w:rFonts w:asciiTheme="minorBidi" w:eastAsia="Calibri" w:hAnsiTheme="minorBidi"/>
        </w:rPr>
      </w:pPr>
    </w:p>
    <w:p w14:paraId="6C2C1081" w14:textId="543718AF" w:rsidR="0031172C" w:rsidRPr="0006435B" w:rsidRDefault="0031172C" w:rsidP="0006435B">
      <w:pPr>
        <w:bidi w:val="0"/>
        <w:spacing w:after="0" w:line="240" w:lineRule="auto"/>
        <w:rPr>
          <w:rFonts w:asciiTheme="minorBidi" w:eastAsia="Calibri" w:hAnsiTheme="minorBidi"/>
        </w:rPr>
      </w:pPr>
      <w:r w:rsidRPr="007D2CDE">
        <w:rPr>
          <w:rFonts w:asciiTheme="minorBidi" w:eastAsia="Calibri" w:hAnsiTheme="minorBidi"/>
          <w:b/>
          <w:bCs/>
        </w:rPr>
        <w:t>A.</w:t>
      </w:r>
      <w:r w:rsidRPr="0006435B">
        <w:rPr>
          <w:rFonts w:asciiTheme="minorBidi" w:eastAsia="Calibri" w:hAnsiTheme="minorBidi"/>
        </w:rPr>
        <w:t xml:space="preserve"> </w:t>
      </w:r>
      <w:r w:rsidR="006F3022">
        <w:rPr>
          <w:rFonts w:asciiTheme="minorBidi" w:eastAsia="Calibri" w:hAnsiTheme="minorBidi"/>
        </w:rPr>
        <w:t>Define</w:t>
      </w:r>
      <w:r w:rsidRPr="0006435B">
        <w:rPr>
          <w:rFonts w:asciiTheme="minorBidi" w:eastAsia="Calibri" w:hAnsiTheme="minorBidi"/>
        </w:rPr>
        <w:t xml:space="preserve"> a basic </w:t>
      </w:r>
      <w:r w:rsidR="006F3022">
        <w:rPr>
          <w:rFonts w:asciiTheme="minorBidi" w:eastAsia="Calibri" w:hAnsiTheme="minorBidi"/>
        </w:rPr>
        <w:t>class</w:t>
      </w:r>
      <w:r w:rsidRPr="0006435B">
        <w:rPr>
          <w:rFonts w:asciiTheme="minorBidi" w:eastAsia="Calibri" w:hAnsiTheme="minorBidi"/>
        </w:rPr>
        <w:t xml:space="preserve"> called </w:t>
      </w:r>
      <w:r w:rsidRPr="007D2CDE">
        <w:rPr>
          <w:rFonts w:asciiTheme="minorBidi" w:eastAsia="Calibri" w:hAnsiTheme="minorBidi"/>
          <w:b/>
          <w:bCs/>
        </w:rPr>
        <w:t>Em</w:t>
      </w:r>
      <w:r w:rsidR="007D2CDE" w:rsidRPr="007D2CDE">
        <w:rPr>
          <w:rFonts w:asciiTheme="minorBidi" w:eastAsia="Calibri" w:hAnsiTheme="minorBidi"/>
          <w:b/>
          <w:bCs/>
        </w:rPr>
        <w:t>p</w:t>
      </w:r>
      <w:r w:rsidRPr="007D2CDE">
        <w:rPr>
          <w:rFonts w:asciiTheme="minorBidi" w:eastAsia="Calibri" w:hAnsiTheme="minorBidi"/>
          <w:b/>
          <w:bCs/>
        </w:rPr>
        <w:t>loyee</w:t>
      </w:r>
      <w:r w:rsidRPr="0006435B">
        <w:rPr>
          <w:rFonts w:asciiTheme="minorBidi" w:eastAsia="Calibri" w:hAnsiTheme="minorBidi"/>
        </w:rPr>
        <w:t>, which represents an employee at the college.</w:t>
      </w:r>
    </w:p>
    <w:p w14:paraId="19B66395" w14:textId="77777777" w:rsidR="0006435B" w:rsidRDefault="0006435B" w:rsidP="0006435B">
      <w:pPr>
        <w:bidi w:val="0"/>
        <w:spacing w:after="0" w:line="240" w:lineRule="auto"/>
        <w:rPr>
          <w:rFonts w:asciiTheme="minorBidi" w:eastAsia="Calibri" w:hAnsiTheme="minorBidi"/>
        </w:rPr>
      </w:pPr>
    </w:p>
    <w:p w14:paraId="71820418" w14:textId="5AA226C6" w:rsidR="0031172C" w:rsidRPr="0006435B" w:rsidRDefault="0031172C" w:rsidP="0006435B">
      <w:pPr>
        <w:bidi w:val="0"/>
        <w:spacing w:after="0" w:line="240" w:lineRule="auto"/>
        <w:rPr>
          <w:rFonts w:asciiTheme="minorBidi" w:eastAsia="Calibri" w:hAnsiTheme="minorBidi"/>
        </w:rPr>
      </w:pPr>
      <w:r w:rsidRPr="0006435B">
        <w:rPr>
          <w:rFonts w:asciiTheme="minorBidi" w:eastAsia="Calibri" w:hAnsiTheme="minorBidi"/>
        </w:rPr>
        <w:t>The class will include the following attributes:</w:t>
      </w:r>
    </w:p>
    <w:p w14:paraId="23E407D4" w14:textId="31EF79CA" w:rsidR="0031172C" w:rsidRPr="007D2CDE" w:rsidRDefault="0031172C" w:rsidP="007D2CDE">
      <w:pPr>
        <w:pStyle w:val="a3"/>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name</w:t>
      </w:r>
      <w:r w:rsidRPr="007D2CDE">
        <w:rPr>
          <w:rFonts w:asciiTheme="minorBidi" w:eastAsia="Calibri" w:hAnsiTheme="minorBidi"/>
        </w:rPr>
        <w:t xml:space="preserve"> - the employee's first name (string)</w:t>
      </w:r>
    </w:p>
    <w:p w14:paraId="7E0D1446" w14:textId="277E4013" w:rsidR="0031172C" w:rsidRPr="007D2CDE" w:rsidRDefault="007D2CDE" w:rsidP="007D2CDE">
      <w:pPr>
        <w:pStyle w:val="a3"/>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id</w:t>
      </w:r>
      <w:r w:rsidR="0031172C" w:rsidRPr="007D2CDE">
        <w:rPr>
          <w:rFonts w:asciiTheme="minorBidi" w:eastAsia="Calibri" w:hAnsiTheme="minorBidi"/>
        </w:rPr>
        <w:t xml:space="preserve"> - ID of the employee (int)</w:t>
      </w:r>
    </w:p>
    <w:p w14:paraId="56CFAD7A" w14:textId="013BCDF4" w:rsidR="0031172C" w:rsidRPr="007D2CDE" w:rsidRDefault="0031172C" w:rsidP="007D2CDE">
      <w:pPr>
        <w:pStyle w:val="a3"/>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seniority</w:t>
      </w:r>
      <w:r w:rsidRPr="007D2CDE">
        <w:rPr>
          <w:rFonts w:asciiTheme="minorBidi" w:eastAsia="Calibri" w:hAnsiTheme="minorBidi"/>
        </w:rPr>
        <w:t xml:space="preserve"> - years of seniority of the employee (int)</w:t>
      </w:r>
    </w:p>
    <w:p w14:paraId="20846534" w14:textId="051702F4" w:rsidR="0031172C" w:rsidRPr="007D2CDE" w:rsidRDefault="0031172C" w:rsidP="007D2CDE">
      <w:pPr>
        <w:pStyle w:val="a3"/>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pay</w:t>
      </w:r>
      <w:r w:rsidRPr="007D2CDE">
        <w:rPr>
          <w:rFonts w:asciiTheme="minorBidi" w:eastAsia="Calibri" w:hAnsiTheme="minorBidi"/>
        </w:rPr>
        <w:t xml:space="preserve"> </w:t>
      </w:r>
      <w:r w:rsidR="0006435B" w:rsidRPr="007D2CDE">
        <w:rPr>
          <w:rFonts w:asciiTheme="minorBidi" w:eastAsia="Calibri" w:hAnsiTheme="minorBidi"/>
        </w:rPr>
        <w:t>–</w:t>
      </w:r>
      <w:r w:rsidRPr="007D2CDE">
        <w:rPr>
          <w:rFonts w:asciiTheme="minorBidi" w:eastAsia="Calibri" w:hAnsiTheme="minorBidi"/>
        </w:rPr>
        <w:t xml:space="preserve"> </w:t>
      </w:r>
      <w:r w:rsidR="0006435B" w:rsidRPr="007D2CDE">
        <w:rPr>
          <w:rFonts w:asciiTheme="minorBidi" w:eastAsia="Calibri" w:hAnsiTheme="minorBidi"/>
        </w:rPr>
        <w:t>monthly salary (float)</w:t>
      </w:r>
    </w:p>
    <w:p w14:paraId="5ED90A7A" w14:textId="77777777" w:rsidR="0006435B" w:rsidRPr="0006435B" w:rsidRDefault="0006435B" w:rsidP="0006435B">
      <w:pPr>
        <w:bidi w:val="0"/>
        <w:spacing w:after="0" w:line="240" w:lineRule="auto"/>
        <w:ind w:firstLine="720"/>
        <w:rPr>
          <w:rFonts w:asciiTheme="minorBidi" w:eastAsia="Calibri" w:hAnsiTheme="minorBidi"/>
        </w:rPr>
      </w:pPr>
    </w:p>
    <w:p w14:paraId="5EC25E59" w14:textId="77777777" w:rsidR="0031172C" w:rsidRPr="0006435B" w:rsidRDefault="0031172C" w:rsidP="0006435B">
      <w:pPr>
        <w:bidi w:val="0"/>
        <w:spacing w:after="0" w:line="240" w:lineRule="auto"/>
        <w:rPr>
          <w:rFonts w:asciiTheme="minorBidi" w:eastAsia="Calibri" w:hAnsiTheme="minorBidi"/>
        </w:rPr>
      </w:pPr>
      <w:r w:rsidRPr="0006435B">
        <w:rPr>
          <w:rFonts w:asciiTheme="minorBidi" w:eastAsia="Calibri" w:hAnsiTheme="minorBidi"/>
        </w:rPr>
        <w:t>And the following methods:</w:t>
      </w:r>
    </w:p>
    <w:p w14:paraId="43947863" w14:textId="77777777" w:rsidR="0006435B" w:rsidRDefault="0006435B" w:rsidP="0006435B">
      <w:pPr>
        <w:bidi w:val="0"/>
        <w:spacing w:after="0" w:line="240" w:lineRule="auto"/>
        <w:rPr>
          <w:rFonts w:asciiTheme="minorBidi" w:eastAsia="Calibri" w:hAnsiTheme="minorBidi"/>
        </w:rPr>
      </w:pPr>
    </w:p>
    <w:p w14:paraId="61AA77BD" w14:textId="7E362E82" w:rsidR="0031172C" w:rsidRPr="007D2CDE" w:rsidRDefault="0031172C" w:rsidP="007D2CDE">
      <w:pPr>
        <w:pStyle w:val="a3"/>
        <w:numPr>
          <w:ilvl w:val="0"/>
          <w:numId w:val="38"/>
        </w:numPr>
        <w:bidi w:val="0"/>
        <w:spacing w:after="0" w:line="240" w:lineRule="auto"/>
        <w:rPr>
          <w:rFonts w:asciiTheme="minorBidi" w:eastAsia="Calibri" w:hAnsiTheme="minorBidi"/>
        </w:rPr>
      </w:pPr>
      <w:r w:rsidRPr="007D2CDE">
        <w:rPr>
          <w:rFonts w:asciiTheme="minorBidi" w:eastAsia="Calibri" w:hAnsiTheme="minorBidi"/>
          <w:b/>
          <w:bCs/>
        </w:rPr>
        <w:t>constructor</w:t>
      </w:r>
      <w:r w:rsidRPr="007D2CDE">
        <w:rPr>
          <w:rFonts w:asciiTheme="minorBidi" w:eastAsia="Calibri" w:hAnsiTheme="minorBidi"/>
        </w:rPr>
        <w:t xml:space="preserve"> for initializing the attributes (the pay attribute must be initialized </w:t>
      </w:r>
      <w:r w:rsidR="007D2CDE" w:rsidRPr="007D2CDE">
        <w:rPr>
          <w:rFonts w:asciiTheme="minorBidi" w:eastAsia="Calibri" w:hAnsiTheme="minorBidi"/>
        </w:rPr>
        <w:t>to</w:t>
      </w:r>
      <w:r w:rsidRPr="007D2CDE">
        <w:rPr>
          <w:rFonts w:asciiTheme="minorBidi" w:eastAsia="Calibri" w:hAnsiTheme="minorBidi"/>
        </w:rPr>
        <w:t xml:space="preserve"> 0)</w:t>
      </w:r>
    </w:p>
    <w:p w14:paraId="63C06DB7" w14:textId="1674CAB7" w:rsidR="0031172C" w:rsidRPr="007D2CDE" w:rsidRDefault="0031172C" w:rsidP="007D2CDE">
      <w:pPr>
        <w:pStyle w:val="a3"/>
        <w:numPr>
          <w:ilvl w:val="0"/>
          <w:numId w:val="38"/>
        </w:numPr>
        <w:bidi w:val="0"/>
        <w:spacing w:after="0" w:line="240" w:lineRule="auto"/>
        <w:rPr>
          <w:rFonts w:asciiTheme="minorBidi" w:eastAsia="Calibri" w:hAnsiTheme="minorBidi"/>
          <w:u w:val="single"/>
        </w:rPr>
      </w:pPr>
      <w:r w:rsidRPr="007D2CDE">
        <w:rPr>
          <w:rFonts w:asciiTheme="minorBidi" w:eastAsia="Calibri" w:hAnsiTheme="minorBidi"/>
          <w:u w:val="single"/>
        </w:rPr>
        <w:t xml:space="preserve">Do not </w:t>
      </w:r>
      <w:r w:rsidR="007D2CDE" w:rsidRPr="007D2CDE">
        <w:rPr>
          <w:rFonts w:asciiTheme="minorBidi" w:eastAsia="Calibri" w:hAnsiTheme="minorBidi"/>
          <w:u w:val="single"/>
        </w:rPr>
        <w:t>define</w:t>
      </w:r>
      <w:r w:rsidRPr="007D2CDE">
        <w:rPr>
          <w:rFonts w:asciiTheme="minorBidi" w:eastAsia="Calibri" w:hAnsiTheme="minorBidi"/>
          <w:u w:val="single"/>
        </w:rPr>
        <w:t xml:space="preserve"> </w:t>
      </w:r>
      <w:r w:rsidR="0006435B" w:rsidRPr="007D2CDE">
        <w:rPr>
          <w:rFonts w:asciiTheme="minorBidi" w:eastAsia="Calibri" w:hAnsiTheme="minorBidi"/>
          <w:u w:val="single"/>
        </w:rPr>
        <w:t xml:space="preserve">a </w:t>
      </w:r>
      <w:r w:rsidRPr="007D2CDE">
        <w:rPr>
          <w:rFonts w:asciiTheme="minorBidi" w:eastAsia="Calibri" w:hAnsiTheme="minorBidi"/>
          <w:u w:val="single"/>
        </w:rPr>
        <w:t>default-constructor in this class.</w:t>
      </w:r>
    </w:p>
    <w:p w14:paraId="683E0070" w14:textId="5D6066B2" w:rsidR="0031172C" w:rsidRPr="007D2CDE" w:rsidRDefault="0031172C" w:rsidP="007D2CDE">
      <w:pPr>
        <w:pStyle w:val="a3"/>
        <w:numPr>
          <w:ilvl w:val="0"/>
          <w:numId w:val="38"/>
        </w:numPr>
        <w:bidi w:val="0"/>
        <w:spacing w:after="0" w:line="240" w:lineRule="auto"/>
        <w:rPr>
          <w:rFonts w:asciiTheme="minorBidi" w:eastAsia="Calibri" w:hAnsiTheme="minorBidi"/>
        </w:rPr>
      </w:pPr>
      <w:r w:rsidRPr="007D2CDE">
        <w:rPr>
          <w:rFonts w:asciiTheme="minorBidi" w:eastAsia="Calibri" w:hAnsiTheme="minorBidi"/>
          <w:b/>
          <w:bCs/>
        </w:rPr>
        <w:t>get</w:t>
      </w:r>
      <w:r w:rsidRPr="007D2CDE">
        <w:rPr>
          <w:rFonts w:asciiTheme="minorBidi" w:eastAsia="Calibri" w:hAnsiTheme="minorBidi"/>
        </w:rPr>
        <w:t xml:space="preserve"> and </w:t>
      </w:r>
      <w:r w:rsidRPr="007D2CDE">
        <w:rPr>
          <w:rFonts w:asciiTheme="minorBidi" w:eastAsia="Calibri" w:hAnsiTheme="minorBidi"/>
          <w:b/>
          <w:bCs/>
        </w:rPr>
        <w:t>set</w:t>
      </w:r>
      <w:r w:rsidRPr="007D2CDE">
        <w:rPr>
          <w:rFonts w:asciiTheme="minorBidi" w:eastAsia="Calibri" w:hAnsiTheme="minorBidi"/>
        </w:rPr>
        <w:t xml:space="preserve"> for </w:t>
      </w:r>
      <w:r w:rsidR="007D2CDE" w:rsidRPr="007D2CDE">
        <w:rPr>
          <w:rFonts w:asciiTheme="minorBidi" w:eastAsia="Calibri" w:hAnsiTheme="minorBidi"/>
        </w:rPr>
        <w:t>setting and re</w:t>
      </w:r>
      <w:r w:rsidRPr="007D2CDE">
        <w:rPr>
          <w:rFonts w:asciiTheme="minorBidi" w:eastAsia="Calibri" w:hAnsiTheme="minorBidi"/>
        </w:rPr>
        <w:t>triev</w:t>
      </w:r>
      <w:r w:rsidR="007D2CDE" w:rsidRPr="007D2CDE">
        <w:rPr>
          <w:rFonts w:asciiTheme="minorBidi" w:eastAsia="Calibri" w:hAnsiTheme="minorBidi"/>
        </w:rPr>
        <w:t>ing</w:t>
      </w:r>
      <w:r w:rsidRPr="007D2CDE">
        <w:rPr>
          <w:rFonts w:asciiTheme="minorBidi" w:eastAsia="Calibri" w:hAnsiTheme="minorBidi"/>
        </w:rPr>
        <w:t xml:space="preserve"> class attributes - if necessary</w:t>
      </w:r>
    </w:p>
    <w:p w14:paraId="2DA3A54D" w14:textId="1A8B0611" w:rsidR="0031172C" w:rsidRPr="007D2CDE" w:rsidRDefault="0031172C" w:rsidP="007D2CDE">
      <w:pPr>
        <w:pStyle w:val="a3"/>
        <w:numPr>
          <w:ilvl w:val="0"/>
          <w:numId w:val="38"/>
        </w:numPr>
        <w:bidi w:val="0"/>
        <w:spacing w:after="0" w:line="240" w:lineRule="auto"/>
        <w:rPr>
          <w:rFonts w:asciiTheme="minorBidi" w:eastAsia="Calibri" w:hAnsiTheme="minorBidi"/>
        </w:rPr>
      </w:pPr>
      <w:r w:rsidRPr="007D2CDE">
        <w:rPr>
          <w:rFonts w:asciiTheme="minorBidi" w:eastAsia="Calibri" w:hAnsiTheme="minorBidi"/>
          <w:b/>
          <w:bCs/>
        </w:rPr>
        <w:t>salaryAfterBonus</w:t>
      </w:r>
      <w:r w:rsidRPr="007D2CDE">
        <w:rPr>
          <w:rFonts w:asciiTheme="minorBidi" w:eastAsia="Calibri" w:hAnsiTheme="minorBidi"/>
        </w:rPr>
        <w:t xml:space="preserve"> - to update the salary for the Tishrei bonus</w:t>
      </w:r>
    </w:p>
    <w:p w14:paraId="6D652126" w14:textId="60BADE25" w:rsidR="0031172C" w:rsidRPr="007D2CDE" w:rsidRDefault="0031172C" w:rsidP="007D2CDE">
      <w:pPr>
        <w:pStyle w:val="a3"/>
        <w:numPr>
          <w:ilvl w:val="0"/>
          <w:numId w:val="38"/>
        </w:numPr>
        <w:bidi w:val="0"/>
        <w:spacing w:after="0" w:line="240" w:lineRule="auto"/>
        <w:rPr>
          <w:rFonts w:asciiTheme="minorBidi" w:eastAsia="Calibri" w:hAnsiTheme="minorBidi"/>
        </w:rPr>
      </w:pPr>
      <w:r w:rsidRPr="007D2CDE">
        <w:rPr>
          <w:rFonts w:asciiTheme="minorBidi" w:eastAsia="Calibri" w:hAnsiTheme="minorBidi"/>
          <w:b/>
          <w:bCs/>
        </w:rPr>
        <w:t xml:space="preserve">Operator </w:t>
      </w:r>
      <w:r w:rsidR="0006435B" w:rsidRPr="007D2CDE">
        <w:rPr>
          <w:rFonts w:asciiTheme="minorBidi" w:eastAsia="Calibri" w:hAnsiTheme="minorBidi"/>
          <w:b/>
          <w:bCs/>
        </w:rPr>
        <w:t>&gt;&gt;</w:t>
      </w:r>
      <w:r w:rsidRPr="007D2CDE">
        <w:rPr>
          <w:rFonts w:asciiTheme="minorBidi" w:eastAsia="Calibri" w:hAnsiTheme="minorBidi"/>
        </w:rPr>
        <w:t xml:space="preserve"> for the </w:t>
      </w:r>
      <w:r w:rsidR="001152FB">
        <w:rPr>
          <w:rFonts w:asciiTheme="minorBidi" w:eastAsia="Calibri" w:hAnsiTheme="minorBidi"/>
        </w:rPr>
        <w:t>insertion</w:t>
      </w:r>
      <w:r w:rsidR="001152FB" w:rsidRPr="007D2CDE">
        <w:rPr>
          <w:rFonts w:asciiTheme="minorBidi" w:eastAsia="Calibri" w:hAnsiTheme="minorBidi"/>
        </w:rPr>
        <w:t xml:space="preserve"> </w:t>
      </w:r>
      <w:r w:rsidRPr="007D2CDE">
        <w:rPr>
          <w:rFonts w:asciiTheme="minorBidi" w:eastAsia="Calibri" w:hAnsiTheme="minorBidi"/>
        </w:rPr>
        <w:t xml:space="preserve">of employee data (the </w:t>
      </w:r>
      <w:r w:rsidR="007D2CDE" w:rsidRPr="007D2CDE">
        <w:rPr>
          <w:rFonts w:asciiTheme="minorBidi" w:eastAsia="Calibri" w:hAnsiTheme="minorBidi"/>
        </w:rPr>
        <w:t>attributes</w:t>
      </w:r>
      <w:r w:rsidRPr="007D2CDE">
        <w:rPr>
          <w:rFonts w:asciiTheme="minorBidi" w:eastAsia="Calibri" w:hAnsiTheme="minorBidi"/>
        </w:rPr>
        <w:t xml:space="preserve"> must be received according to the order in which they are defined in the </w:t>
      </w:r>
      <w:r w:rsidR="0006435B" w:rsidRPr="007D2CDE">
        <w:rPr>
          <w:rFonts w:asciiTheme="minorBidi" w:eastAsia="Calibri" w:hAnsiTheme="minorBidi"/>
        </w:rPr>
        <w:t>class</w:t>
      </w:r>
      <w:r w:rsidRPr="007D2CDE">
        <w:rPr>
          <w:rFonts w:asciiTheme="minorBidi" w:eastAsia="Calibri" w:hAnsiTheme="minorBidi"/>
        </w:rPr>
        <w:t>) in the following format:</w:t>
      </w:r>
    </w:p>
    <w:p w14:paraId="0E8E2018" w14:textId="77777777" w:rsidR="0006435B" w:rsidRPr="007D2CDE" w:rsidRDefault="0006435B" w:rsidP="007D2CDE">
      <w:pPr>
        <w:bidi w:val="0"/>
        <w:rPr>
          <w:rFonts w:asciiTheme="minorBidi" w:hAnsiTheme="minorBidi"/>
          <w:sz w:val="24"/>
          <w:szCs w:val="24"/>
        </w:rPr>
      </w:pPr>
      <w:r w:rsidRPr="007D2CDE">
        <w:rPr>
          <w:rFonts w:asciiTheme="minorBidi" w:hAnsiTheme="minorBidi"/>
          <w:sz w:val="24"/>
          <w:szCs w:val="24"/>
          <w:highlight w:val="green"/>
        </w:rPr>
        <w:t>Enter employee details</w:t>
      </w:r>
      <w:r w:rsidRPr="007D2CDE">
        <w:rPr>
          <w:rFonts w:asciiTheme="minorBidi" w:hAnsiTheme="minorBidi"/>
          <w:sz w:val="24"/>
          <w:szCs w:val="24"/>
          <w:highlight w:val="green"/>
          <w:rtl/>
        </w:rPr>
        <w:t>:</w:t>
      </w:r>
    </w:p>
    <w:p w14:paraId="7D71E7B2" w14:textId="5092C3C7" w:rsidR="0006435B" w:rsidRPr="007D2CDE" w:rsidRDefault="0006435B" w:rsidP="007D2CDE">
      <w:pPr>
        <w:pStyle w:val="a3"/>
        <w:numPr>
          <w:ilvl w:val="0"/>
          <w:numId w:val="39"/>
        </w:numPr>
        <w:bidi w:val="0"/>
        <w:rPr>
          <w:rFonts w:asciiTheme="minorBidi" w:hAnsiTheme="minorBidi"/>
          <w:sz w:val="24"/>
          <w:szCs w:val="24"/>
        </w:rPr>
      </w:pPr>
      <w:r w:rsidRPr="007D2CDE">
        <w:rPr>
          <w:rFonts w:asciiTheme="minorBidi" w:hAnsiTheme="minorBidi"/>
          <w:b/>
          <w:bCs/>
          <w:sz w:val="24"/>
          <w:szCs w:val="24"/>
        </w:rPr>
        <w:lastRenderedPageBreak/>
        <w:t xml:space="preserve">Operator </w:t>
      </w:r>
      <w:r w:rsidR="007D2CDE" w:rsidRPr="007D2CDE">
        <w:rPr>
          <w:rFonts w:asciiTheme="minorBidi" w:hAnsiTheme="minorBidi"/>
          <w:b/>
          <w:bCs/>
          <w:sz w:val="24"/>
          <w:szCs w:val="24"/>
        </w:rPr>
        <w:t>&lt;&lt;</w:t>
      </w:r>
      <w:r w:rsidRPr="007D2CDE">
        <w:rPr>
          <w:rFonts w:asciiTheme="minorBidi" w:hAnsiTheme="minorBidi"/>
          <w:sz w:val="24"/>
          <w:szCs w:val="24"/>
        </w:rPr>
        <w:t xml:space="preserve"> for printing the worker's details in the following format:</w:t>
      </w:r>
    </w:p>
    <w:p w14:paraId="0946DC28" w14:textId="74131123" w:rsidR="0006435B" w:rsidRPr="007D2CDE" w:rsidRDefault="0006435B" w:rsidP="007D2CDE">
      <w:pPr>
        <w:bidi w:val="0"/>
        <w:rPr>
          <w:rFonts w:asciiTheme="minorBidi" w:hAnsiTheme="minorBidi"/>
          <w:sz w:val="24"/>
          <w:szCs w:val="24"/>
          <w:highlight w:val="green"/>
        </w:rPr>
      </w:pPr>
      <w:r w:rsidRPr="007D2CDE">
        <w:rPr>
          <w:rFonts w:asciiTheme="minorBidi" w:hAnsiTheme="minorBidi"/>
          <w:sz w:val="24"/>
          <w:szCs w:val="24"/>
          <w:highlight w:val="green"/>
        </w:rPr>
        <w:t xml:space="preserve">Employee: </w:t>
      </w:r>
      <w:r w:rsidR="007D2CDE">
        <w:rPr>
          <w:rFonts w:asciiTheme="minorBidi" w:hAnsiTheme="minorBidi"/>
          <w:sz w:val="24"/>
          <w:szCs w:val="24"/>
          <w:highlight w:val="green"/>
        </w:rPr>
        <w:br/>
      </w:r>
      <w:r w:rsidRPr="007D2CDE">
        <w:rPr>
          <w:rFonts w:asciiTheme="minorBidi" w:hAnsiTheme="minorBidi"/>
          <w:sz w:val="24"/>
          <w:szCs w:val="24"/>
          <w:highlight w:val="green"/>
        </w:rPr>
        <w:t xml:space="preserve">Employee ID: </w:t>
      </w:r>
      <w:r w:rsidR="007D2CDE">
        <w:rPr>
          <w:rFonts w:asciiTheme="minorBidi" w:hAnsiTheme="minorBidi"/>
          <w:sz w:val="24"/>
          <w:szCs w:val="24"/>
          <w:highlight w:val="green"/>
        </w:rPr>
        <w:br/>
      </w:r>
      <w:r w:rsidRPr="007D2CDE">
        <w:rPr>
          <w:rFonts w:asciiTheme="minorBidi" w:hAnsiTheme="minorBidi"/>
          <w:sz w:val="24"/>
          <w:szCs w:val="24"/>
          <w:highlight w:val="green"/>
        </w:rPr>
        <w:t>Years Seniority:</w:t>
      </w:r>
      <w:r w:rsidRPr="007D2CDE">
        <w:rPr>
          <w:rFonts w:asciiTheme="minorBidi" w:hAnsiTheme="minorBidi"/>
          <w:sz w:val="24"/>
          <w:szCs w:val="24"/>
        </w:rPr>
        <w:t xml:space="preserve"> </w:t>
      </w:r>
    </w:p>
    <w:p w14:paraId="384A319A" w14:textId="38BF2D76" w:rsidR="00897063" w:rsidRPr="007D2CDE" w:rsidRDefault="00897063" w:rsidP="007D2CDE">
      <w:pPr>
        <w:bidi w:val="0"/>
        <w:spacing w:after="0" w:line="240" w:lineRule="auto"/>
        <w:rPr>
          <w:rFonts w:asciiTheme="minorBidi" w:eastAsia="Calibri" w:hAnsiTheme="minorBidi"/>
        </w:rPr>
      </w:pPr>
      <w:r w:rsidRPr="007D2CDE">
        <w:rPr>
          <w:rFonts w:asciiTheme="minorBidi" w:eastAsia="Calibri" w:hAnsiTheme="minorBidi"/>
          <w:b/>
          <w:bCs/>
        </w:rPr>
        <w:t>B.</w:t>
      </w:r>
      <w:r w:rsidRPr="007D2CDE">
        <w:rPr>
          <w:rFonts w:asciiTheme="minorBidi" w:eastAsia="Calibri" w:hAnsiTheme="minorBidi"/>
        </w:rPr>
        <w:t xml:space="preserve"> </w:t>
      </w:r>
      <w:r w:rsidR="006F3022">
        <w:rPr>
          <w:rFonts w:asciiTheme="minorBidi" w:eastAsia="Calibri" w:hAnsiTheme="minorBidi"/>
        </w:rPr>
        <w:t>Define</w:t>
      </w:r>
      <w:r w:rsidRPr="007D2CDE">
        <w:rPr>
          <w:rFonts w:asciiTheme="minorBidi" w:eastAsia="Calibri" w:hAnsiTheme="minorBidi"/>
        </w:rPr>
        <w:t xml:space="preserve"> a </w:t>
      </w:r>
      <w:r w:rsidR="007D2CDE">
        <w:rPr>
          <w:rFonts w:asciiTheme="minorBidi" w:eastAsia="Calibri" w:hAnsiTheme="minorBidi"/>
        </w:rPr>
        <w:t>class</w:t>
      </w:r>
      <w:r w:rsidRPr="007D2CDE">
        <w:rPr>
          <w:rFonts w:asciiTheme="minorBidi" w:eastAsia="Calibri" w:hAnsiTheme="minorBidi"/>
        </w:rPr>
        <w:t xml:space="preserve"> called </w:t>
      </w:r>
      <w:r w:rsidRPr="00630B5E">
        <w:rPr>
          <w:rFonts w:asciiTheme="minorBidi" w:eastAsia="Calibri" w:hAnsiTheme="minorBidi"/>
          <w:b/>
          <w:bCs/>
        </w:rPr>
        <w:t>FullTime</w:t>
      </w:r>
      <w:r w:rsidRPr="007D2CDE">
        <w:rPr>
          <w:rFonts w:asciiTheme="minorBidi" w:eastAsia="Calibri" w:hAnsiTheme="minorBidi"/>
        </w:rPr>
        <w:t xml:space="preserve"> that represents a full-time employee </w:t>
      </w:r>
      <w:r w:rsidR="006F3022">
        <w:rPr>
          <w:rFonts w:asciiTheme="minorBidi" w:eastAsia="Calibri" w:hAnsiTheme="minorBidi"/>
        </w:rPr>
        <w:t>that</w:t>
      </w:r>
      <w:r w:rsidRPr="007D2CDE">
        <w:rPr>
          <w:rFonts w:asciiTheme="minorBidi" w:eastAsia="Calibri" w:hAnsiTheme="minorBidi"/>
        </w:rPr>
        <w:t xml:space="preserve"> inherits from the Employee </w:t>
      </w:r>
      <w:r w:rsidR="006F3022">
        <w:rPr>
          <w:rFonts w:asciiTheme="minorBidi" w:eastAsia="Calibri" w:hAnsiTheme="minorBidi"/>
        </w:rPr>
        <w:t>class</w:t>
      </w:r>
      <w:r w:rsidRPr="007D2CDE">
        <w:rPr>
          <w:rFonts w:asciiTheme="minorBidi" w:eastAsia="Calibri" w:hAnsiTheme="minorBidi"/>
        </w:rPr>
        <w:t>.</w:t>
      </w:r>
    </w:p>
    <w:p w14:paraId="06224CE9" w14:textId="7CEB53D7" w:rsidR="00897063" w:rsidRPr="007D2CDE" w:rsidRDefault="00897063" w:rsidP="007D2CDE">
      <w:pPr>
        <w:bidi w:val="0"/>
        <w:spacing w:after="0" w:line="240" w:lineRule="auto"/>
        <w:rPr>
          <w:rFonts w:asciiTheme="minorBidi" w:eastAsia="Calibri" w:hAnsiTheme="minorBidi"/>
        </w:rPr>
      </w:pPr>
      <w:r w:rsidRPr="007D2CDE">
        <w:rPr>
          <w:rFonts w:asciiTheme="minorBidi" w:eastAsia="Calibri" w:hAnsiTheme="minorBidi"/>
        </w:rPr>
        <w:t xml:space="preserve">You must </w:t>
      </w:r>
      <w:r w:rsidR="007D2CDE">
        <w:rPr>
          <w:rFonts w:asciiTheme="minorBidi" w:eastAsia="Calibri" w:hAnsiTheme="minorBidi"/>
        </w:rPr>
        <w:t>define</w:t>
      </w:r>
      <w:r w:rsidRPr="007D2CDE">
        <w:rPr>
          <w:rFonts w:asciiTheme="minorBidi" w:eastAsia="Calibri" w:hAnsiTheme="minorBidi"/>
        </w:rPr>
        <w:t xml:space="preserve"> the FullTime class so that the following methods can be run for an object in the class:</w:t>
      </w:r>
    </w:p>
    <w:p w14:paraId="2B0CB513" w14:textId="43AC9582" w:rsidR="00897063" w:rsidRPr="00897063" w:rsidRDefault="00897063" w:rsidP="00897063">
      <w:pPr>
        <w:bidi w:val="0"/>
        <w:spacing w:after="0" w:line="240" w:lineRule="auto"/>
        <w:rPr>
          <w:rFonts w:asciiTheme="minorBidi" w:eastAsia="Calibri" w:hAnsiTheme="minorBidi"/>
        </w:rPr>
      </w:pPr>
      <w:r w:rsidRPr="007D2CDE">
        <w:rPr>
          <w:rFonts w:asciiTheme="minorBidi" w:eastAsia="Calibri" w:hAnsiTheme="minorBidi"/>
          <w:b/>
          <w:bCs/>
        </w:rPr>
        <w:t>constr</w:t>
      </w:r>
      <w:r w:rsidR="007D2CDE" w:rsidRPr="007D2CDE">
        <w:rPr>
          <w:rFonts w:asciiTheme="minorBidi" w:eastAsia="Calibri" w:hAnsiTheme="minorBidi"/>
          <w:b/>
          <w:bCs/>
        </w:rPr>
        <w:t>u</w:t>
      </w:r>
      <w:r w:rsidRPr="007D2CDE">
        <w:rPr>
          <w:rFonts w:asciiTheme="minorBidi" w:eastAsia="Calibri" w:hAnsiTheme="minorBidi"/>
          <w:b/>
          <w:bCs/>
        </w:rPr>
        <w:t>ctor</w:t>
      </w:r>
      <w:r w:rsidRPr="00897063">
        <w:rPr>
          <w:rFonts w:asciiTheme="minorBidi" w:eastAsia="Calibri" w:hAnsiTheme="minorBidi"/>
        </w:rPr>
        <w:t xml:space="preserve"> - which receives the employee's details </w:t>
      </w:r>
      <w:r w:rsidR="007D2CDE" w:rsidRPr="00897063">
        <w:rPr>
          <w:rFonts w:asciiTheme="minorBidi" w:eastAsia="Calibri" w:hAnsiTheme="minorBidi"/>
        </w:rPr>
        <w:t xml:space="preserve">as parameters </w:t>
      </w:r>
      <w:r w:rsidRPr="00897063">
        <w:rPr>
          <w:rFonts w:asciiTheme="minorBidi" w:eastAsia="Calibri" w:hAnsiTheme="minorBidi"/>
        </w:rPr>
        <w:t xml:space="preserve">including annual salary (note, another </w:t>
      </w:r>
      <w:r w:rsidR="007D2CDE">
        <w:rPr>
          <w:rFonts w:asciiTheme="minorBidi" w:eastAsia="Calibri" w:hAnsiTheme="minorBidi"/>
        </w:rPr>
        <w:t>field</w:t>
      </w:r>
      <w:r w:rsidRPr="00897063">
        <w:rPr>
          <w:rFonts w:asciiTheme="minorBidi" w:eastAsia="Calibri" w:hAnsiTheme="minorBidi"/>
        </w:rPr>
        <w:t xml:space="preserve"> for this </w:t>
      </w:r>
      <w:r w:rsidR="007D2CDE">
        <w:rPr>
          <w:rFonts w:asciiTheme="minorBidi" w:eastAsia="Calibri" w:hAnsiTheme="minorBidi"/>
        </w:rPr>
        <w:t>class</w:t>
      </w:r>
      <w:r w:rsidRPr="00897063">
        <w:rPr>
          <w:rFonts w:asciiTheme="minorBidi" w:eastAsia="Calibri" w:hAnsiTheme="minorBidi"/>
        </w:rPr>
        <w:t xml:space="preserve">) and initializes the </w:t>
      </w:r>
      <w:r w:rsidR="007D2CDE">
        <w:rPr>
          <w:rFonts w:asciiTheme="minorBidi" w:eastAsia="Calibri" w:hAnsiTheme="minorBidi"/>
        </w:rPr>
        <w:t>fields</w:t>
      </w:r>
      <w:r w:rsidRPr="00897063">
        <w:rPr>
          <w:rFonts w:asciiTheme="minorBidi" w:eastAsia="Calibri" w:hAnsiTheme="minorBidi"/>
        </w:rPr>
        <w:t xml:space="preserve"> with these values.</w:t>
      </w:r>
    </w:p>
    <w:p w14:paraId="218B70AC" w14:textId="7786E424" w:rsidR="00897063" w:rsidRPr="00897063" w:rsidRDefault="00897063" w:rsidP="00897063">
      <w:pPr>
        <w:bidi w:val="0"/>
        <w:spacing w:after="0" w:line="240" w:lineRule="auto"/>
        <w:rPr>
          <w:rFonts w:asciiTheme="minorBidi" w:eastAsia="Calibri" w:hAnsiTheme="minorBidi"/>
        </w:rPr>
      </w:pPr>
      <w:r w:rsidRPr="007D2CDE">
        <w:rPr>
          <w:rFonts w:asciiTheme="minorBidi" w:eastAsia="Calibri" w:hAnsiTheme="minorBidi"/>
          <w:b/>
          <w:bCs/>
        </w:rPr>
        <w:t>default constructor</w:t>
      </w:r>
      <w:r w:rsidRPr="00897063">
        <w:rPr>
          <w:rFonts w:asciiTheme="minorBidi" w:eastAsia="Calibri" w:hAnsiTheme="minorBidi"/>
        </w:rPr>
        <w:t xml:space="preserve"> - with default values, empty string and </w:t>
      </w:r>
      <w:r w:rsidR="007D2CDE">
        <w:rPr>
          <w:rFonts w:asciiTheme="minorBidi" w:eastAsia="Calibri" w:hAnsiTheme="minorBidi"/>
        </w:rPr>
        <w:t>zeros</w:t>
      </w:r>
      <w:r w:rsidRPr="00897063">
        <w:rPr>
          <w:rFonts w:asciiTheme="minorBidi" w:eastAsia="Calibri" w:hAnsiTheme="minorBidi"/>
        </w:rPr>
        <w:t xml:space="preserve"> </w:t>
      </w:r>
      <w:r w:rsidR="007D2CDE">
        <w:rPr>
          <w:rFonts w:asciiTheme="minorBidi" w:eastAsia="Calibri" w:hAnsiTheme="minorBidi"/>
        </w:rPr>
        <w:t>accordingly.</w:t>
      </w:r>
    </w:p>
    <w:p w14:paraId="7D6E36FF" w14:textId="77777777" w:rsidR="00897063" w:rsidRPr="00897063" w:rsidRDefault="00897063" w:rsidP="00897063">
      <w:pPr>
        <w:bidi w:val="0"/>
        <w:spacing w:after="0" w:line="240" w:lineRule="auto"/>
        <w:rPr>
          <w:rFonts w:asciiTheme="minorBidi" w:eastAsia="Calibri" w:hAnsiTheme="minorBidi"/>
        </w:rPr>
      </w:pPr>
      <w:r w:rsidRPr="007D2CDE">
        <w:rPr>
          <w:rFonts w:asciiTheme="minorBidi" w:eastAsia="Calibri" w:hAnsiTheme="minorBidi"/>
          <w:b/>
          <w:bCs/>
        </w:rPr>
        <w:t>get</w:t>
      </w:r>
      <w:r w:rsidRPr="00897063">
        <w:rPr>
          <w:rFonts w:asciiTheme="minorBidi" w:eastAsia="Calibri" w:hAnsiTheme="minorBidi"/>
        </w:rPr>
        <w:t xml:space="preserve"> and </w:t>
      </w:r>
      <w:r w:rsidRPr="007D2CDE">
        <w:rPr>
          <w:rFonts w:asciiTheme="minorBidi" w:eastAsia="Calibri" w:hAnsiTheme="minorBidi"/>
          <w:b/>
          <w:bCs/>
        </w:rPr>
        <w:t>set</w:t>
      </w:r>
      <w:r w:rsidRPr="00897063">
        <w:rPr>
          <w:rFonts w:asciiTheme="minorBidi" w:eastAsia="Calibri" w:hAnsiTheme="minorBidi"/>
        </w:rPr>
        <w:t xml:space="preserve"> for placing and retrieving class attributes - if necessary</w:t>
      </w:r>
    </w:p>
    <w:p w14:paraId="0840BD8A" w14:textId="77777777" w:rsidR="00897063" w:rsidRPr="00897063" w:rsidRDefault="00897063" w:rsidP="00897063">
      <w:pPr>
        <w:bidi w:val="0"/>
        <w:spacing w:after="0" w:line="240" w:lineRule="auto"/>
        <w:rPr>
          <w:rFonts w:asciiTheme="minorBidi" w:eastAsia="Calibri" w:hAnsiTheme="minorBidi"/>
        </w:rPr>
      </w:pPr>
      <w:r w:rsidRPr="007D2CDE">
        <w:rPr>
          <w:rFonts w:asciiTheme="minorBidi" w:eastAsia="Calibri" w:hAnsiTheme="minorBidi"/>
          <w:b/>
          <w:bCs/>
        </w:rPr>
        <w:t>salary</w:t>
      </w:r>
      <w:r w:rsidRPr="00897063">
        <w:rPr>
          <w:rFonts w:asciiTheme="minorBidi" w:eastAsia="Calibri" w:hAnsiTheme="minorBidi"/>
        </w:rPr>
        <w:t xml:space="preserve"> - for calculating the employee's monthly salary</w:t>
      </w:r>
    </w:p>
    <w:p w14:paraId="36B41600" w14:textId="77777777" w:rsidR="00897063" w:rsidRPr="00897063" w:rsidRDefault="00897063" w:rsidP="00897063">
      <w:pPr>
        <w:bidi w:val="0"/>
        <w:spacing w:after="0" w:line="240" w:lineRule="auto"/>
        <w:rPr>
          <w:rFonts w:asciiTheme="minorBidi" w:eastAsia="Calibri" w:hAnsiTheme="minorBidi"/>
        </w:rPr>
      </w:pPr>
      <w:r w:rsidRPr="007D2CDE">
        <w:rPr>
          <w:rFonts w:asciiTheme="minorBidi" w:eastAsia="Calibri" w:hAnsiTheme="minorBidi"/>
          <w:b/>
          <w:bCs/>
        </w:rPr>
        <w:t>salaryAfterBonus</w:t>
      </w:r>
      <w:r w:rsidRPr="00897063">
        <w:rPr>
          <w:rFonts w:asciiTheme="minorBidi" w:eastAsia="Calibri" w:hAnsiTheme="minorBidi"/>
        </w:rPr>
        <w:t xml:space="preserve"> - To update the salary for the Tishrei bonus</w:t>
      </w:r>
    </w:p>
    <w:p w14:paraId="64292571" w14:textId="6A1D8332" w:rsidR="00897063" w:rsidRDefault="00897063" w:rsidP="00897063">
      <w:pPr>
        <w:bidi w:val="0"/>
        <w:spacing w:after="0" w:line="240" w:lineRule="auto"/>
        <w:rPr>
          <w:rFonts w:asciiTheme="minorBidi" w:eastAsia="Calibri" w:hAnsiTheme="minorBidi"/>
        </w:rPr>
      </w:pPr>
      <w:r w:rsidRPr="007D2CDE">
        <w:rPr>
          <w:rFonts w:asciiTheme="minorBidi" w:eastAsia="Calibri" w:hAnsiTheme="minorBidi"/>
          <w:b/>
          <w:bCs/>
        </w:rPr>
        <w:t xml:space="preserve">Operator </w:t>
      </w:r>
      <w:r w:rsidR="007D2CDE">
        <w:rPr>
          <w:rFonts w:asciiTheme="minorBidi" w:eastAsia="Calibri" w:hAnsiTheme="minorBidi"/>
          <w:b/>
          <w:bCs/>
        </w:rPr>
        <w:t>&gt;&gt;</w:t>
      </w:r>
      <w:r w:rsidRPr="007D2CDE">
        <w:rPr>
          <w:rFonts w:asciiTheme="minorBidi" w:eastAsia="Calibri" w:hAnsiTheme="minorBidi"/>
          <w:b/>
          <w:bCs/>
        </w:rPr>
        <w:t xml:space="preserve"> </w:t>
      </w:r>
      <w:r w:rsidRPr="00897063">
        <w:rPr>
          <w:rFonts w:asciiTheme="minorBidi" w:eastAsia="Calibri" w:hAnsiTheme="minorBidi"/>
        </w:rPr>
        <w:t>For rec</w:t>
      </w:r>
      <w:r w:rsidR="007D2CDE">
        <w:rPr>
          <w:rFonts w:asciiTheme="minorBidi" w:eastAsia="Calibri" w:hAnsiTheme="minorBidi"/>
        </w:rPr>
        <w:t>eiving</w:t>
      </w:r>
      <w:r w:rsidRPr="00897063">
        <w:rPr>
          <w:rFonts w:asciiTheme="minorBidi" w:eastAsia="Calibri" w:hAnsiTheme="minorBidi"/>
        </w:rPr>
        <w:t xml:space="preserve">  employee data (the </w:t>
      </w:r>
      <w:r w:rsidR="007D2CDE">
        <w:rPr>
          <w:rFonts w:asciiTheme="minorBidi" w:eastAsia="Calibri" w:hAnsiTheme="minorBidi"/>
        </w:rPr>
        <w:t>fields</w:t>
      </w:r>
      <w:r w:rsidRPr="00897063">
        <w:rPr>
          <w:rFonts w:asciiTheme="minorBidi" w:eastAsia="Calibri" w:hAnsiTheme="minorBidi"/>
        </w:rPr>
        <w:t xml:space="preserve"> must be received according to the order in which they are defined in the </w:t>
      </w:r>
      <w:r w:rsidR="007D2CDE">
        <w:rPr>
          <w:rFonts w:asciiTheme="minorBidi" w:eastAsia="Calibri" w:hAnsiTheme="minorBidi"/>
        </w:rPr>
        <w:t>class</w:t>
      </w:r>
      <w:r w:rsidRPr="00897063">
        <w:rPr>
          <w:rFonts w:asciiTheme="minorBidi" w:eastAsia="Calibri" w:hAnsiTheme="minorBidi"/>
        </w:rPr>
        <w:t>)</w:t>
      </w:r>
    </w:p>
    <w:p w14:paraId="2FA67820" w14:textId="7FF458B4" w:rsidR="00897063" w:rsidRPr="007D2CDE" w:rsidRDefault="00897063" w:rsidP="007D2CDE">
      <w:pPr>
        <w:bidi w:val="0"/>
        <w:rPr>
          <w:rFonts w:asciiTheme="minorBidi" w:hAnsiTheme="minorBidi"/>
          <w:sz w:val="24"/>
          <w:szCs w:val="24"/>
        </w:rPr>
      </w:pPr>
      <w:r w:rsidRPr="00582387">
        <w:rPr>
          <w:rFonts w:asciiTheme="minorBidi" w:hAnsiTheme="minorBidi"/>
          <w:sz w:val="24"/>
          <w:szCs w:val="24"/>
          <w:highlight w:val="green"/>
        </w:rPr>
        <w:t>E</w:t>
      </w:r>
      <w:r w:rsidR="007D2CDE">
        <w:rPr>
          <w:rFonts w:asciiTheme="minorBidi" w:hAnsiTheme="minorBidi"/>
          <w:sz w:val="24"/>
          <w:szCs w:val="24"/>
          <w:highlight w:val="green"/>
        </w:rPr>
        <w:t>n</w:t>
      </w:r>
      <w:r w:rsidRPr="00582387">
        <w:rPr>
          <w:rFonts w:asciiTheme="minorBidi" w:hAnsiTheme="minorBidi"/>
          <w:sz w:val="24"/>
          <w:szCs w:val="24"/>
          <w:highlight w:val="green"/>
        </w:rPr>
        <w:t>ter employee details</w:t>
      </w:r>
      <w:r w:rsidRPr="00582387">
        <w:rPr>
          <w:rFonts w:asciiTheme="minorBidi" w:hAnsiTheme="minorBidi"/>
          <w:sz w:val="24"/>
          <w:szCs w:val="24"/>
          <w:highlight w:val="green"/>
          <w:rtl/>
        </w:rPr>
        <w:t>:</w:t>
      </w:r>
      <w:r w:rsidR="007D2CDE">
        <w:rPr>
          <w:rFonts w:asciiTheme="minorBidi" w:hAnsiTheme="minorBidi"/>
          <w:sz w:val="24"/>
          <w:szCs w:val="24"/>
        </w:rPr>
        <w:br/>
      </w:r>
      <w:r w:rsidRPr="007D2CDE">
        <w:rPr>
          <w:rFonts w:asciiTheme="minorBidi" w:eastAsia="Calibri" w:hAnsiTheme="minorBidi"/>
          <w:b/>
          <w:bCs/>
        </w:rPr>
        <w:t xml:space="preserve">Operator </w:t>
      </w:r>
      <w:r w:rsidR="007D2CDE" w:rsidRPr="007D2CDE">
        <w:rPr>
          <w:rFonts w:asciiTheme="minorBidi" w:eastAsia="Calibri" w:hAnsiTheme="minorBidi"/>
          <w:b/>
          <w:bCs/>
        </w:rPr>
        <w:t>&lt;&lt;</w:t>
      </w:r>
      <w:r w:rsidRPr="00897063">
        <w:rPr>
          <w:rFonts w:asciiTheme="minorBidi" w:eastAsia="Calibri" w:hAnsiTheme="minorBidi"/>
        </w:rPr>
        <w:t xml:space="preserve"> For printing employee data in the following format:</w:t>
      </w:r>
    </w:p>
    <w:p w14:paraId="00158A89" w14:textId="1BC04592" w:rsidR="00897063" w:rsidRPr="007D2CDE" w:rsidRDefault="00897063" w:rsidP="007D2CDE">
      <w:pPr>
        <w:bidi w:val="0"/>
        <w:rPr>
          <w:rFonts w:asciiTheme="minorBidi" w:hAnsiTheme="minorBidi"/>
          <w:sz w:val="24"/>
          <w:szCs w:val="24"/>
          <w:highlight w:val="green"/>
          <w:rtl/>
        </w:rPr>
      </w:pPr>
      <w:r w:rsidRPr="007D2CDE">
        <w:rPr>
          <w:rFonts w:asciiTheme="minorBidi" w:hAnsiTheme="minorBidi"/>
          <w:sz w:val="24"/>
          <w:szCs w:val="24"/>
          <w:highlight w:val="green"/>
        </w:rPr>
        <w:t xml:space="preserve">Employee: </w:t>
      </w:r>
      <w:r w:rsidR="007D2CDE">
        <w:rPr>
          <w:rFonts w:asciiTheme="minorBidi" w:hAnsiTheme="minorBidi"/>
          <w:sz w:val="24"/>
          <w:szCs w:val="24"/>
          <w:highlight w:val="green"/>
        </w:rPr>
        <w:br/>
      </w:r>
      <w:r w:rsidRPr="007D2CDE">
        <w:rPr>
          <w:rFonts w:asciiTheme="minorBidi" w:hAnsiTheme="minorBidi"/>
          <w:sz w:val="24"/>
          <w:szCs w:val="24"/>
          <w:highlight w:val="green"/>
        </w:rPr>
        <w:t xml:space="preserve">Employee ID: </w:t>
      </w:r>
      <w:r w:rsidR="007D2CDE">
        <w:rPr>
          <w:rFonts w:asciiTheme="minorBidi" w:hAnsiTheme="minorBidi"/>
          <w:sz w:val="24"/>
          <w:szCs w:val="24"/>
          <w:highlight w:val="green"/>
        </w:rPr>
        <w:br/>
      </w:r>
      <w:r w:rsidRPr="007D2CDE">
        <w:rPr>
          <w:rFonts w:asciiTheme="minorBidi" w:hAnsiTheme="minorBidi"/>
          <w:sz w:val="24"/>
          <w:szCs w:val="24"/>
          <w:highlight w:val="green"/>
        </w:rPr>
        <w:t>Years Seniority:</w:t>
      </w:r>
      <w:r w:rsidRPr="007D2CDE">
        <w:rPr>
          <w:rFonts w:asciiTheme="minorBidi" w:hAnsiTheme="minorBidi"/>
          <w:sz w:val="24"/>
          <w:szCs w:val="24"/>
        </w:rPr>
        <w:t xml:space="preserve"> </w:t>
      </w:r>
      <w:r w:rsidR="007D2CDE">
        <w:rPr>
          <w:rFonts w:asciiTheme="minorBidi" w:hAnsiTheme="minorBidi"/>
          <w:sz w:val="24"/>
          <w:szCs w:val="24"/>
          <w:highlight w:val="green"/>
        </w:rPr>
        <w:br/>
      </w:r>
      <w:r w:rsidRPr="007D2CDE">
        <w:rPr>
          <w:rFonts w:asciiTheme="minorBidi" w:hAnsiTheme="minorBidi"/>
          <w:sz w:val="24"/>
          <w:szCs w:val="24"/>
          <w:highlight w:val="green"/>
        </w:rPr>
        <w:t>Salary per Month:</w:t>
      </w:r>
    </w:p>
    <w:p w14:paraId="57D9EC61" w14:textId="7981ECC9" w:rsidR="00897063" w:rsidRDefault="00897063" w:rsidP="00897063">
      <w:pPr>
        <w:bidi w:val="0"/>
        <w:spacing w:after="0" w:line="240" w:lineRule="auto"/>
        <w:rPr>
          <w:rFonts w:asciiTheme="minorBidi" w:eastAsia="Calibri" w:hAnsiTheme="minorBidi"/>
          <w:b/>
          <w:bCs/>
          <w:u w:val="single"/>
        </w:rPr>
      </w:pPr>
      <w:r w:rsidRPr="00697FE1">
        <w:rPr>
          <w:rFonts w:asciiTheme="minorBidi" w:eastAsia="Calibri" w:hAnsiTheme="minorBidi"/>
          <w:b/>
          <w:bCs/>
          <w:u w:val="single"/>
        </w:rPr>
        <w:t>Pay attention! Code duplication should be avoided and no unused code should be written in this class. That is, if there is a method or part of the code in it - do not write another code snippet that performs the same operation !!</w:t>
      </w:r>
    </w:p>
    <w:p w14:paraId="0865CD37" w14:textId="77777777" w:rsidR="00697FE1" w:rsidRPr="00697FE1" w:rsidRDefault="00697FE1" w:rsidP="00697FE1">
      <w:pPr>
        <w:bidi w:val="0"/>
        <w:spacing w:after="0" w:line="240" w:lineRule="auto"/>
        <w:rPr>
          <w:rFonts w:asciiTheme="minorBidi" w:eastAsia="Calibri" w:hAnsiTheme="minorBidi"/>
          <w:b/>
          <w:bCs/>
          <w:u w:val="single"/>
        </w:rPr>
      </w:pPr>
    </w:p>
    <w:p w14:paraId="019ADDBA" w14:textId="14D3CDB1" w:rsidR="00897063" w:rsidRPr="00897063" w:rsidRDefault="00697FE1" w:rsidP="00897063">
      <w:pPr>
        <w:bidi w:val="0"/>
        <w:spacing w:after="0" w:line="240" w:lineRule="auto"/>
        <w:rPr>
          <w:rFonts w:asciiTheme="minorBidi" w:eastAsia="Calibri" w:hAnsiTheme="minorBidi"/>
        </w:rPr>
      </w:pPr>
      <w:r>
        <w:rPr>
          <w:rFonts w:asciiTheme="minorBidi" w:eastAsia="Calibri" w:hAnsiTheme="minorBidi"/>
        </w:rPr>
        <w:t>C</w:t>
      </w:r>
      <w:r w:rsidR="00897063" w:rsidRPr="00897063">
        <w:rPr>
          <w:rFonts w:asciiTheme="minorBidi" w:eastAsia="Calibri" w:hAnsiTheme="minorBidi"/>
        </w:rPr>
        <w:t xml:space="preserve">. Similarly, define a </w:t>
      </w:r>
      <w:r>
        <w:rPr>
          <w:rFonts w:asciiTheme="minorBidi" w:eastAsia="Calibri" w:hAnsiTheme="minorBidi"/>
        </w:rPr>
        <w:t>class</w:t>
      </w:r>
      <w:r w:rsidR="00897063" w:rsidRPr="00897063">
        <w:rPr>
          <w:rFonts w:asciiTheme="minorBidi" w:eastAsia="Calibri" w:hAnsiTheme="minorBidi"/>
        </w:rPr>
        <w:t xml:space="preserve"> called </w:t>
      </w:r>
      <w:r w:rsidR="00897063" w:rsidRPr="00630B5E">
        <w:rPr>
          <w:rFonts w:asciiTheme="minorBidi" w:eastAsia="Calibri" w:hAnsiTheme="minorBidi"/>
          <w:b/>
          <w:bCs/>
        </w:rPr>
        <w:t>PartTime</w:t>
      </w:r>
      <w:r w:rsidR="00897063" w:rsidRPr="00897063">
        <w:rPr>
          <w:rFonts w:asciiTheme="minorBidi" w:eastAsia="Calibri" w:hAnsiTheme="minorBidi"/>
        </w:rPr>
        <w:t xml:space="preserve"> that represents a part-time employee, </w:t>
      </w:r>
      <w:r>
        <w:rPr>
          <w:rFonts w:asciiTheme="minorBidi" w:eastAsia="Calibri" w:hAnsiTheme="minorBidi"/>
        </w:rPr>
        <w:t xml:space="preserve">and </w:t>
      </w:r>
      <w:r w:rsidR="00897063" w:rsidRPr="00897063">
        <w:rPr>
          <w:rFonts w:asciiTheme="minorBidi" w:eastAsia="Calibri" w:hAnsiTheme="minorBidi"/>
        </w:rPr>
        <w:t>inherit</w:t>
      </w:r>
      <w:r>
        <w:rPr>
          <w:rFonts w:asciiTheme="minorBidi" w:eastAsia="Calibri" w:hAnsiTheme="minorBidi"/>
        </w:rPr>
        <w:t>s</w:t>
      </w:r>
      <w:r w:rsidR="00897063" w:rsidRPr="00897063">
        <w:rPr>
          <w:rFonts w:asciiTheme="minorBidi" w:eastAsia="Calibri" w:hAnsiTheme="minorBidi"/>
        </w:rPr>
        <w:t xml:space="preserve"> from the Employee </w:t>
      </w:r>
      <w:r>
        <w:rPr>
          <w:rFonts w:asciiTheme="minorBidi" w:eastAsia="Calibri" w:hAnsiTheme="minorBidi"/>
        </w:rPr>
        <w:t>class</w:t>
      </w:r>
      <w:r w:rsidR="00897063" w:rsidRPr="00897063">
        <w:rPr>
          <w:rFonts w:asciiTheme="minorBidi" w:eastAsia="Calibri" w:hAnsiTheme="minorBidi"/>
        </w:rPr>
        <w:t>.</w:t>
      </w:r>
    </w:p>
    <w:p w14:paraId="35C3F8C1" w14:textId="77F73A32" w:rsidR="00897063" w:rsidRDefault="00897063" w:rsidP="00897063">
      <w:pPr>
        <w:bidi w:val="0"/>
        <w:spacing w:after="0" w:line="240" w:lineRule="auto"/>
        <w:rPr>
          <w:rFonts w:asciiTheme="minorBidi" w:eastAsia="Calibri" w:hAnsiTheme="minorBidi"/>
        </w:rPr>
      </w:pPr>
      <w:r w:rsidRPr="00897063">
        <w:rPr>
          <w:rFonts w:asciiTheme="minorBidi" w:eastAsia="Calibri" w:hAnsiTheme="minorBidi"/>
        </w:rPr>
        <w:t>You must configure the PartTime class so that the following methods can be run for an object in the class:</w:t>
      </w:r>
    </w:p>
    <w:p w14:paraId="62F1075A" w14:textId="72859C35" w:rsidR="00897063" w:rsidRPr="00897063" w:rsidRDefault="00897063" w:rsidP="00897063">
      <w:pPr>
        <w:bidi w:val="0"/>
        <w:spacing w:after="0" w:line="240" w:lineRule="auto"/>
        <w:rPr>
          <w:rFonts w:asciiTheme="minorBidi" w:eastAsia="Calibri" w:hAnsiTheme="minorBidi"/>
        </w:rPr>
      </w:pPr>
      <w:r w:rsidRPr="00630B5E">
        <w:rPr>
          <w:rFonts w:asciiTheme="minorBidi" w:eastAsia="Calibri" w:hAnsiTheme="minorBidi"/>
          <w:b/>
          <w:bCs/>
        </w:rPr>
        <w:t>constructor</w:t>
      </w:r>
      <w:r w:rsidRPr="00897063">
        <w:rPr>
          <w:rFonts w:asciiTheme="minorBidi" w:eastAsia="Calibri" w:hAnsiTheme="minorBidi"/>
        </w:rPr>
        <w:t xml:space="preserve"> - which receives as parameters the employee's details including working hours and hourly pay</w:t>
      </w:r>
      <w:r w:rsidR="001152FB">
        <w:rPr>
          <w:rFonts w:asciiTheme="minorBidi" w:eastAsia="Calibri" w:hAnsiTheme="minorBidi"/>
        </w:rPr>
        <w:t xml:space="preserve"> rate</w:t>
      </w:r>
      <w:r w:rsidRPr="00897063">
        <w:rPr>
          <w:rFonts w:asciiTheme="minorBidi" w:eastAsia="Calibri" w:hAnsiTheme="minorBidi"/>
        </w:rPr>
        <w:t xml:space="preserve"> (note, additional attributes for this class) and initializes the attributes with these values.</w:t>
      </w:r>
    </w:p>
    <w:p w14:paraId="53B3F072" w14:textId="6822CCC5" w:rsidR="00897063" w:rsidRPr="00897063" w:rsidRDefault="00897063" w:rsidP="00897063">
      <w:pPr>
        <w:bidi w:val="0"/>
        <w:spacing w:after="0" w:line="240" w:lineRule="auto"/>
        <w:rPr>
          <w:rFonts w:asciiTheme="minorBidi" w:eastAsia="Calibri" w:hAnsiTheme="minorBidi"/>
        </w:rPr>
      </w:pPr>
      <w:r w:rsidRPr="00630B5E">
        <w:rPr>
          <w:rFonts w:asciiTheme="minorBidi" w:eastAsia="Calibri" w:hAnsiTheme="minorBidi"/>
          <w:b/>
          <w:bCs/>
        </w:rPr>
        <w:t>default constructor</w:t>
      </w:r>
      <w:r w:rsidRPr="00897063">
        <w:rPr>
          <w:rFonts w:asciiTheme="minorBidi" w:eastAsia="Calibri" w:hAnsiTheme="minorBidi"/>
        </w:rPr>
        <w:t xml:space="preserve"> - with default values, empty string and </w:t>
      </w:r>
      <w:r w:rsidR="00630B5E">
        <w:rPr>
          <w:rFonts w:asciiTheme="minorBidi" w:eastAsia="Calibri" w:hAnsiTheme="minorBidi"/>
        </w:rPr>
        <w:t>zeros</w:t>
      </w:r>
      <w:r w:rsidRPr="00897063">
        <w:rPr>
          <w:rFonts w:asciiTheme="minorBidi" w:eastAsia="Calibri" w:hAnsiTheme="minorBidi"/>
        </w:rPr>
        <w:t xml:space="preserve"> respectively</w:t>
      </w:r>
    </w:p>
    <w:p w14:paraId="391C1CB5" w14:textId="39498D26" w:rsidR="00897063" w:rsidRPr="00897063" w:rsidRDefault="00897063" w:rsidP="00897063">
      <w:pPr>
        <w:bidi w:val="0"/>
        <w:spacing w:after="0" w:line="240" w:lineRule="auto"/>
        <w:rPr>
          <w:rFonts w:asciiTheme="minorBidi" w:eastAsia="Calibri" w:hAnsiTheme="minorBidi"/>
        </w:rPr>
      </w:pPr>
      <w:r w:rsidRPr="00630B5E">
        <w:rPr>
          <w:rFonts w:asciiTheme="minorBidi" w:eastAsia="Calibri" w:hAnsiTheme="minorBidi"/>
          <w:b/>
          <w:bCs/>
        </w:rPr>
        <w:t>get and set</w:t>
      </w:r>
      <w:r w:rsidRPr="00897063">
        <w:rPr>
          <w:rFonts w:asciiTheme="minorBidi" w:eastAsia="Calibri" w:hAnsiTheme="minorBidi"/>
        </w:rPr>
        <w:t xml:space="preserve"> for </w:t>
      </w:r>
      <w:r w:rsidR="00630B5E">
        <w:rPr>
          <w:rFonts w:asciiTheme="minorBidi" w:eastAsia="Calibri" w:hAnsiTheme="minorBidi"/>
        </w:rPr>
        <w:t>setting</w:t>
      </w:r>
      <w:r w:rsidRPr="00897063">
        <w:rPr>
          <w:rFonts w:asciiTheme="minorBidi" w:eastAsia="Calibri" w:hAnsiTheme="minorBidi"/>
        </w:rPr>
        <w:t xml:space="preserve"> and retrieving class attributes - if necessary</w:t>
      </w:r>
    </w:p>
    <w:p w14:paraId="068616B0" w14:textId="77777777" w:rsidR="00897063" w:rsidRPr="00897063" w:rsidRDefault="00897063" w:rsidP="00897063">
      <w:pPr>
        <w:bidi w:val="0"/>
        <w:spacing w:after="0" w:line="240" w:lineRule="auto"/>
        <w:rPr>
          <w:rFonts w:asciiTheme="minorBidi" w:eastAsia="Calibri" w:hAnsiTheme="minorBidi"/>
        </w:rPr>
      </w:pPr>
      <w:r w:rsidRPr="00630B5E">
        <w:rPr>
          <w:rFonts w:asciiTheme="minorBidi" w:eastAsia="Calibri" w:hAnsiTheme="minorBidi"/>
          <w:b/>
          <w:bCs/>
        </w:rPr>
        <w:t>salary</w:t>
      </w:r>
      <w:r w:rsidRPr="00897063">
        <w:rPr>
          <w:rFonts w:asciiTheme="minorBidi" w:eastAsia="Calibri" w:hAnsiTheme="minorBidi"/>
        </w:rPr>
        <w:t xml:space="preserve"> - for calculating the employee's monthly salary</w:t>
      </w:r>
    </w:p>
    <w:p w14:paraId="612103A0" w14:textId="77777777" w:rsidR="00897063" w:rsidRPr="00897063" w:rsidRDefault="00897063" w:rsidP="00897063">
      <w:pPr>
        <w:bidi w:val="0"/>
        <w:spacing w:after="0" w:line="240" w:lineRule="auto"/>
        <w:rPr>
          <w:rFonts w:asciiTheme="minorBidi" w:eastAsia="Calibri" w:hAnsiTheme="minorBidi"/>
        </w:rPr>
      </w:pPr>
      <w:r w:rsidRPr="00630B5E">
        <w:rPr>
          <w:rFonts w:asciiTheme="minorBidi" w:eastAsia="Calibri" w:hAnsiTheme="minorBidi"/>
          <w:b/>
          <w:bCs/>
        </w:rPr>
        <w:t>salaryAfterBonus</w:t>
      </w:r>
      <w:r w:rsidRPr="00897063">
        <w:rPr>
          <w:rFonts w:asciiTheme="minorBidi" w:eastAsia="Calibri" w:hAnsiTheme="minorBidi"/>
        </w:rPr>
        <w:t xml:space="preserve"> - To update the salary for the Tishrei bonus</w:t>
      </w:r>
    </w:p>
    <w:p w14:paraId="034BB5B1" w14:textId="77777777" w:rsidR="00EF72A2" w:rsidRPr="00EF72A2" w:rsidRDefault="00EF72A2" w:rsidP="00EF72A2">
      <w:pPr>
        <w:bidi w:val="0"/>
        <w:spacing w:after="0" w:line="240" w:lineRule="auto"/>
        <w:rPr>
          <w:rFonts w:asciiTheme="minorBidi" w:eastAsia="Calibri" w:hAnsiTheme="minorBidi"/>
        </w:rPr>
      </w:pPr>
      <w:r w:rsidRPr="00EF72A2">
        <w:rPr>
          <w:rFonts w:asciiTheme="minorBidi" w:eastAsia="Calibri" w:hAnsiTheme="minorBidi"/>
          <w:b/>
          <w:bCs/>
        </w:rPr>
        <w:t xml:space="preserve">Operator &gt;&gt; </w:t>
      </w:r>
      <w:r w:rsidRPr="00EF72A2">
        <w:rPr>
          <w:rFonts w:asciiTheme="minorBidi" w:eastAsia="Calibri" w:hAnsiTheme="minorBidi"/>
        </w:rPr>
        <w:t>For receiving  employee data (the fields must be received according to the order in which they are defined in the class)</w:t>
      </w:r>
    </w:p>
    <w:p w14:paraId="0A860AAA" w14:textId="77777777" w:rsidR="00EF72A2" w:rsidRPr="00EF72A2" w:rsidRDefault="00EF72A2" w:rsidP="00EF72A2">
      <w:pPr>
        <w:bidi w:val="0"/>
        <w:rPr>
          <w:rFonts w:asciiTheme="minorBidi" w:hAnsiTheme="minorBidi"/>
          <w:sz w:val="24"/>
          <w:szCs w:val="24"/>
        </w:rPr>
      </w:pPr>
      <w:r w:rsidRPr="00EF72A2">
        <w:rPr>
          <w:rFonts w:asciiTheme="minorBidi" w:hAnsiTheme="minorBidi"/>
          <w:sz w:val="24"/>
          <w:szCs w:val="24"/>
          <w:highlight w:val="green"/>
        </w:rPr>
        <w:t>Enter employee details</w:t>
      </w:r>
      <w:r w:rsidRPr="00EF72A2">
        <w:rPr>
          <w:rFonts w:asciiTheme="minorBidi" w:hAnsiTheme="minorBidi"/>
          <w:sz w:val="24"/>
          <w:szCs w:val="24"/>
          <w:highlight w:val="green"/>
          <w:rtl/>
        </w:rPr>
        <w:t>:</w:t>
      </w:r>
      <w:r w:rsidRPr="00EF72A2">
        <w:rPr>
          <w:rFonts w:asciiTheme="minorBidi" w:hAnsiTheme="minorBidi"/>
          <w:sz w:val="24"/>
          <w:szCs w:val="24"/>
        </w:rPr>
        <w:br/>
      </w:r>
      <w:r w:rsidRPr="00EF72A2">
        <w:rPr>
          <w:rFonts w:asciiTheme="minorBidi" w:eastAsia="Calibri" w:hAnsiTheme="minorBidi"/>
          <w:b/>
          <w:bCs/>
        </w:rPr>
        <w:t>Operator &lt;&lt;</w:t>
      </w:r>
      <w:r w:rsidRPr="00EF72A2">
        <w:rPr>
          <w:rFonts w:asciiTheme="minorBidi" w:eastAsia="Calibri" w:hAnsiTheme="minorBidi"/>
        </w:rPr>
        <w:t xml:space="preserve"> For printing employee data in the following format:</w:t>
      </w:r>
    </w:p>
    <w:p w14:paraId="05B81702" w14:textId="7651B086" w:rsidR="00897063" w:rsidRPr="00EF72A2" w:rsidRDefault="00897063" w:rsidP="00EF72A2">
      <w:pPr>
        <w:bidi w:val="0"/>
        <w:rPr>
          <w:rFonts w:asciiTheme="minorBidi" w:hAnsiTheme="minorBidi"/>
          <w:sz w:val="24"/>
          <w:szCs w:val="24"/>
          <w:highlight w:val="green"/>
          <w:rtl/>
        </w:rPr>
      </w:pPr>
      <w:r w:rsidRPr="00EF72A2">
        <w:rPr>
          <w:rFonts w:asciiTheme="minorBidi" w:hAnsiTheme="minorBidi"/>
          <w:sz w:val="24"/>
          <w:szCs w:val="24"/>
          <w:highlight w:val="green"/>
        </w:rPr>
        <w:t>Employee:</w:t>
      </w:r>
      <w:r w:rsidR="00EF72A2">
        <w:rPr>
          <w:rFonts w:asciiTheme="minorBidi" w:hAnsiTheme="minorBidi"/>
          <w:sz w:val="24"/>
          <w:szCs w:val="24"/>
          <w:highlight w:val="green"/>
        </w:rPr>
        <w:br/>
      </w:r>
      <w:r w:rsidRPr="00EF72A2">
        <w:rPr>
          <w:rFonts w:asciiTheme="minorBidi" w:hAnsiTheme="minorBidi"/>
          <w:sz w:val="24"/>
          <w:szCs w:val="24"/>
          <w:highlight w:val="green"/>
        </w:rPr>
        <w:t xml:space="preserve">Employee ID: </w:t>
      </w:r>
      <w:r w:rsidR="00EF72A2">
        <w:rPr>
          <w:rFonts w:asciiTheme="minorBidi" w:hAnsiTheme="minorBidi"/>
          <w:sz w:val="24"/>
          <w:szCs w:val="24"/>
          <w:highlight w:val="green"/>
        </w:rPr>
        <w:br/>
      </w:r>
      <w:r w:rsidRPr="00EF72A2">
        <w:rPr>
          <w:rFonts w:asciiTheme="minorBidi" w:hAnsiTheme="minorBidi"/>
          <w:sz w:val="24"/>
          <w:szCs w:val="24"/>
          <w:highlight w:val="green"/>
        </w:rPr>
        <w:t>Years Seniority:</w:t>
      </w:r>
      <w:r w:rsidRPr="00EF72A2">
        <w:rPr>
          <w:rFonts w:asciiTheme="minorBidi" w:hAnsiTheme="minorBidi"/>
          <w:sz w:val="24"/>
          <w:szCs w:val="24"/>
        </w:rPr>
        <w:t xml:space="preserve"> </w:t>
      </w:r>
      <w:r w:rsidR="00EF72A2">
        <w:rPr>
          <w:rFonts w:asciiTheme="minorBidi" w:hAnsiTheme="minorBidi"/>
          <w:sz w:val="24"/>
          <w:szCs w:val="24"/>
          <w:highlight w:val="green"/>
        </w:rPr>
        <w:br/>
      </w:r>
      <w:r w:rsidRPr="00EF72A2">
        <w:rPr>
          <w:rFonts w:asciiTheme="minorBidi" w:hAnsiTheme="minorBidi"/>
          <w:sz w:val="24"/>
          <w:szCs w:val="24"/>
          <w:highlight w:val="green"/>
        </w:rPr>
        <w:t>Hours:</w:t>
      </w:r>
      <w:r w:rsidRPr="00EF72A2">
        <w:rPr>
          <w:rFonts w:asciiTheme="minorBidi" w:hAnsiTheme="minorBidi"/>
          <w:sz w:val="24"/>
          <w:szCs w:val="24"/>
        </w:rPr>
        <w:t xml:space="preserve"> </w:t>
      </w:r>
    </w:p>
    <w:p w14:paraId="634613A7" w14:textId="609AA194" w:rsidR="00897063" w:rsidRDefault="00EF72A2" w:rsidP="00EF72A2">
      <w:pPr>
        <w:pStyle w:val="a3"/>
        <w:bidi w:val="0"/>
        <w:ind w:left="360"/>
        <w:rPr>
          <w:rFonts w:asciiTheme="minorBidi" w:hAnsiTheme="minorBidi"/>
          <w:sz w:val="24"/>
          <w:szCs w:val="24"/>
        </w:rPr>
      </w:pPr>
      <w:r>
        <w:rPr>
          <w:rFonts w:asciiTheme="minorBidi" w:hAnsiTheme="minorBidi"/>
          <w:sz w:val="24"/>
          <w:szCs w:val="24"/>
          <w:highlight w:val="green"/>
        </w:rPr>
        <w:lastRenderedPageBreak/>
        <w:br/>
      </w:r>
      <w:r w:rsidR="00897063" w:rsidRPr="00582387">
        <w:rPr>
          <w:rFonts w:asciiTheme="minorBidi" w:hAnsiTheme="minorBidi"/>
          <w:sz w:val="24"/>
          <w:szCs w:val="24"/>
          <w:highlight w:val="green"/>
        </w:rPr>
        <w:t>Salary</w:t>
      </w:r>
      <w:r w:rsidR="00897063">
        <w:rPr>
          <w:rFonts w:asciiTheme="minorBidi" w:hAnsiTheme="minorBidi"/>
          <w:sz w:val="24"/>
          <w:szCs w:val="24"/>
          <w:highlight w:val="green"/>
        </w:rPr>
        <w:t xml:space="preserve"> per Month</w:t>
      </w:r>
      <w:r w:rsidR="00897063" w:rsidRPr="00582387">
        <w:rPr>
          <w:rFonts w:asciiTheme="minorBidi" w:hAnsiTheme="minorBidi"/>
          <w:sz w:val="24"/>
          <w:szCs w:val="24"/>
          <w:highlight w:val="green"/>
        </w:rPr>
        <w:t>:</w:t>
      </w:r>
      <w:r w:rsidR="00897063">
        <w:rPr>
          <w:rFonts w:asciiTheme="minorBidi" w:hAnsiTheme="minorBidi"/>
          <w:sz w:val="24"/>
          <w:szCs w:val="24"/>
        </w:rPr>
        <w:t xml:space="preserve"> </w:t>
      </w:r>
    </w:p>
    <w:p w14:paraId="0E4E8927" w14:textId="77777777" w:rsidR="00897063" w:rsidRPr="00EF72A2" w:rsidRDefault="00897063" w:rsidP="00EF72A2">
      <w:pPr>
        <w:bidi w:val="0"/>
        <w:spacing w:after="0" w:line="240" w:lineRule="auto"/>
        <w:rPr>
          <w:rFonts w:asciiTheme="minorBidi" w:eastAsia="Calibri" w:hAnsiTheme="minorBidi"/>
          <w:b/>
          <w:bCs/>
          <w:u w:val="single"/>
        </w:rPr>
      </w:pPr>
      <w:r w:rsidRPr="00EF72A2">
        <w:rPr>
          <w:rFonts w:asciiTheme="minorBidi" w:eastAsia="Calibri" w:hAnsiTheme="minorBidi"/>
          <w:b/>
          <w:bCs/>
          <w:u w:val="single"/>
        </w:rPr>
        <w:t>Pay attention! Code duplication should be avoided and no unused code should be written in this class. That is, if there is a method or part of the code in it - do not write another code snippet that performs the same operation !!</w:t>
      </w:r>
    </w:p>
    <w:p w14:paraId="75F05835" w14:textId="77777777" w:rsidR="00897063" w:rsidRPr="00EF72A2" w:rsidRDefault="00897063" w:rsidP="00EF72A2">
      <w:pPr>
        <w:bidi w:val="0"/>
        <w:spacing w:after="0" w:line="240" w:lineRule="auto"/>
        <w:rPr>
          <w:rFonts w:asciiTheme="minorBidi" w:eastAsia="Calibri" w:hAnsiTheme="minorBidi"/>
          <w:rtl/>
        </w:rPr>
      </w:pPr>
    </w:p>
    <w:p w14:paraId="2074EE8E" w14:textId="49C3E91A" w:rsidR="00897063" w:rsidRPr="00EF72A2" w:rsidRDefault="00897063" w:rsidP="00EF72A2">
      <w:pPr>
        <w:bidi w:val="0"/>
        <w:spacing w:after="0" w:line="240" w:lineRule="auto"/>
        <w:rPr>
          <w:rFonts w:asciiTheme="minorBidi" w:eastAsia="Calibri" w:hAnsiTheme="minorBidi"/>
        </w:rPr>
      </w:pPr>
      <w:r w:rsidRPr="00EF72A2">
        <w:rPr>
          <w:rFonts w:asciiTheme="minorBidi" w:eastAsia="Calibri" w:hAnsiTheme="minorBidi"/>
        </w:rPr>
        <w:t>In any method in which an error may occur an ex</w:t>
      </w:r>
      <w:r w:rsidR="00EF72A2">
        <w:rPr>
          <w:rFonts w:asciiTheme="minorBidi" w:eastAsia="Calibri" w:hAnsiTheme="minorBidi"/>
        </w:rPr>
        <w:t>c</w:t>
      </w:r>
      <w:r w:rsidRPr="00EF72A2">
        <w:rPr>
          <w:rFonts w:asciiTheme="minorBidi" w:eastAsia="Calibri" w:hAnsiTheme="minorBidi"/>
        </w:rPr>
        <w:t xml:space="preserve">eption </w:t>
      </w:r>
      <w:r w:rsidRPr="00EF72A2">
        <w:rPr>
          <w:rFonts w:asciiTheme="minorBidi" w:eastAsia="Calibri" w:hAnsiTheme="minorBidi"/>
          <w:highlight w:val="green"/>
        </w:rPr>
        <w:t>ERROR</w:t>
      </w:r>
      <w:r w:rsidRPr="00EF72A2">
        <w:rPr>
          <w:rFonts w:asciiTheme="minorBidi" w:eastAsia="Calibri" w:hAnsiTheme="minorBidi"/>
        </w:rPr>
        <w:t xml:space="preserve"> should be thrown.</w:t>
      </w:r>
    </w:p>
    <w:p w14:paraId="00D3EB8E" w14:textId="2E74B9DB" w:rsidR="00897063" w:rsidRDefault="00897063" w:rsidP="00EF72A2">
      <w:pPr>
        <w:bidi w:val="0"/>
        <w:spacing w:after="0" w:line="240" w:lineRule="auto"/>
        <w:rPr>
          <w:rFonts w:asciiTheme="minorBidi" w:eastAsia="Calibri" w:hAnsiTheme="minorBidi"/>
        </w:rPr>
      </w:pPr>
      <w:r w:rsidRPr="00EF72A2">
        <w:rPr>
          <w:rFonts w:asciiTheme="minorBidi" w:eastAsia="Calibri" w:hAnsiTheme="minorBidi"/>
          <w:u w:val="single"/>
        </w:rPr>
        <w:t xml:space="preserve">Please note that in the event of an error, despite the error, all employee data must be </w:t>
      </w:r>
      <w:r w:rsidR="00EF72A2" w:rsidRPr="00EF72A2">
        <w:rPr>
          <w:rFonts w:asciiTheme="minorBidi" w:eastAsia="Calibri" w:hAnsiTheme="minorBidi"/>
          <w:u w:val="single"/>
        </w:rPr>
        <w:t>received</w:t>
      </w:r>
      <w:r w:rsidRPr="00EF72A2">
        <w:rPr>
          <w:rFonts w:asciiTheme="minorBidi" w:eastAsia="Calibri" w:hAnsiTheme="minorBidi"/>
        </w:rPr>
        <w:t>.</w:t>
      </w:r>
    </w:p>
    <w:p w14:paraId="4F0AD71B" w14:textId="77777777" w:rsidR="00EF72A2" w:rsidRPr="00EF72A2" w:rsidRDefault="00EF72A2" w:rsidP="00EF72A2">
      <w:pPr>
        <w:bidi w:val="0"/>
        <w:spacing w:after="0" w:line="240" w:lineRule="auto"/>
        <w:rPr>
          <w:rFonts w:asciiTheme="minorBidi" w:eastAsia="Calibri" w:hAnsiTheme="minorBidi"/>
        </w:rPr>
      </w:pPr>
    </w:p>
    <w:p w14:paraId="2145530A" w14:textId="7B8F6605" w:rsidR="00D65E50" w:rsidRPr="00D65E50" w:rsidRDefault="00D65E50" w:rsidP="00D65E50">
      <w:pPr>
        <w:autoSpaceDE w:val="0"/>
        <w:autoSpaceDN w:val="0"/>
        <w:bidi w:val="0"/>
        <w:adjustRightInd w:val="0"/>
        <w:spacing w:after="0" w:line="240" w:lineRule="auto"/>
        <w:rPr>
          <w:rFonts w:asciiTheme="minorBidi" w:eastAsia="Calibri" w:hAnsiTheme="minorBidi"/>
        </w:rPr>
      </w:pPr>
      <w:r w:rsidRPr="00D65E50">
        <w:rPr>
          <w:rFonts w:asciiTheme="minorBidi" w:eastAsia="Calibri" w:hAnsiTheme="minorBidi"/>
        </w:rPr>
        <w:t>Use the following main program to test your class:</w:t>
      </w:r>
    </w:p>
    <w:p w14:paraId="7F1329E6" w14:textId="1D3B64DA" w:rsidR="00A7105F" w:rsidRDefault="00A7105F" w:rsidP="00A7105F">
      <w:pPr>
        <w:bidi w:val="0"/>
        <w:spacing w:after="0" w:line="240" w:lineRule="auto"/>
        <w:rPr>
          <w:rFonts w:asciiTheme="minorBidi" w:eastAsia="Calibri" w:hAnsiTheme="minorBidi"/>
        </w:rPr>
      </w:pPr>
    </w:p>
    <w:p w14:paraId="21612742"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"FullTime.h"</w:t>
      </w:r>
    </w:p>
    <w:p w14:paraId="272BDB2E"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"PartTime.h"</w:t>
      </w:r>
    </w:p>
    <w:p w14:paraId="58844322"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65105DDE"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3FEE0AC7"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w:t>
      </w:r>
    </w:p>
    <w:p w14:paraId="2A205B2C"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6566986"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FullTime</w:t>
      </w:r>
      <w:r>
        <w:rPr>
          <w:rFonts w:ascii="Consolas" w:eastAsiaTheme="minorHAnsi" w:hAnsi="Consolas" w:cs="Consolas"/>
          <w:color w:val="000000"/>
          <w:sz w:val="19"/>
          <w:szCs w:val="19"/>
        </w:rPr>
        <w:t xml:space="preserve"> arrF[3];</w:t>
      </w:r>
    </w:p>
    <w:p w14:paraId="2C1AF88C"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3; i++)</w:t>
      </w:r>
    </w:p>
    <w:p w14:paraId="21BDD58C"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0AB628AA"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try</w:t>
      </w:r>
    </w:p>
    <w:p w14:paraId="0942BC35"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603AE471"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arrF[i];</w:t>
      </w:r>
    </w:p>
    <w:p w14:paraId="4E5A9CD0"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53EC8A2"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str)</w:t>
      </w:r>
    </w:p>
    <w:p w14:paraId="54A3A5FF"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5241BDA"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str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54D4977"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i--;</w:t>
      </w:r>
    </w:p>
    <w:p w14:paraId="3108612D"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984DA6F"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68BC9B0E"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p>
    <w:p w14:paraId="269553E9"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p>
    <w:p w14:paraId="49C0D3BB"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PartTime</w:t>
      </w:r>
      <w:r>
        <w:rPr>
          <w:rFonts w:ascii="Consolas" w:eastAsiaTheme="minorHAnsi" w:hAnsi="Consolas" w:cs="Consolas"/>
          <w:color w:val="000000"/>
          <w:sz w:val="19"/>
          <w:szCs w:val="19"/>
        </w:rPr>
        <w:t xml:space="preserve"> arrP[3];</w:t>
      </w:r>
    </w:p>
    <w:p w14:paraId="05878EB8"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3; i++)</w:t>
      </w:r>
    </w:p>
    <w:p w14:paraId="3C7ADDE5"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09F64BF"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try</w:t>
      </w:r>
    </w:p>
    <w:p w14:paraId="0DE8C2F7"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358C2D76"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arrP[i];</w:t>
      </w:r>
    </w:p>
    <w:p w14:paraId="5DB8D664"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1705A1F5"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str)</w:t>
      </w:r>
    </w:p>
    <w:p w14:paraId="4E22EF7F"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D4ABD85"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str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7555DC0"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i--;</w:t>
      </w:r>
    </w:p>
    <w:p w14:paraId="10FA5EB4"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700FCB99"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29028CDE"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p>
    <w:p w14:paraId="61E2E3DB"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p>
    <w:p w14:paraId="584C4623"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3; i++)</w:t>
      </w:r>
    </w:p>
    <w:p w14:paraId="012B970B"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004E2ACF"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arrF[i];</w:t>
      </w:r>
    </w:p>
    <w:p w14:paraId="51CD0850"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"After Bonus: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arrF[i].salaryAfterBonus()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1C4C47B"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34B287D6"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p>
    <w:p w14:paraId="4011FED3"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p>
    <w:p w14:paraId="0D69B594"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3; i++)</w:t>
      </w:r>
    </w:p>
    <w:p w14:paraId="2B67A8D6"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2C4EAD1"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arrP[i];</w:t>
      </w:r>
    </w:p>
    <w:p w14:paraId="17711BEF"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"After Bonus: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arrP[i].salaryAfterBonus()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94968A7"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040BDC9"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0EBDB02C"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99ACF25" w14:textId="77777777" w:rsidR="00897063" w:rsidRPr="00D65E50" w:rsidRDefault="00897063" w:rsidP="00D65E50">
      <w:pPr>
        <w:bidi w:val="0"/>
        <w:spacing w:after="0" w:line="240" w:lineRule="auto"/>
        <w:rPr>
          <w:rFonts w:asciiTheme="minorBidi" w:eastAsia="Calibri" w:hAnsiTheme="minorBidi"/>
        </w:rPr>
      </w:pPr>
    </w:p>
    <w:p w14:paraId="1E74FE40" w14:textId="77777777" w:rsidR="00897063" w:rsidRPr="00897063" w:rsidRDefault="00897063" w:rsidP="00EF72A2">
      <w:pPr>
        <w:pStyle w:val="a3"/>
        <w:bidi w:val="0"/>
        <w:spacing w:after="0" w:line="240" w:lineRule="auto"/>
        <w:ind w:left="360"/>
        <w:rPr>
          <w:rFonts w:asciiTheme="minorBidi" w:eastAsia="Calibri" w:hAnsiTheme="minorBidi"/>
        </w:rPr>
      </w:pPr>
    </w:p>
    <w:p w14:paraId="0DE6C981" w14:textId="77777777" w:rsidR="00897063" w:rsidRPr="00897063" w:rsidRDefault="00897063" w:rsidP="00EF72A2">
      <w:pPr>
        <w:pStyle w:val="a3"/>
        <w:bidi w:val="0"/>
        <w:spacing w:after="0" w:line="240" w:lineRule="auto"/>
        <w:ind w:left="360"/>
        <w:rPr>
          <w:rFonts w:asciiTheme="minorBidi" w:eastAsia="Calibri" w:hAnsiTheme="minorBidi"/>
        </w:rPr>
      </w:pPr>
    </w:p>
    <w:p w14:paraId="4CBD9740" w14:textId="094A9946" w:rsidR="00A52601" w:rsidRPr="00B92996" w:rsidRDefault="00A52601" w:rsidP="00897063">
      <w:pPr>
        <w:pStyle w:val="a3"/>
        <w:numPr>
          <w:ilvl w:val="0"/>
          <w:numId w:val="29"/>
        </w:numPr>
        <w:bidi w:val="0"/>
        <w:spacing w:after="0" w:line="240" w:lineRule="auto"/>
        <w:rPr>
          <w:rFonts w:asciiTheme="minorBidi" w:eastAsia="Calibri" w:hAnsiTheme="minorBidi"/>
        </w:rPr>
      </w:pPr>
      <w:r w:rsidRPr="00B92996">
        <w:rPr>
          <w:rFonts w:asciiTheme="minorBidi" w:eastAsia="Times New Roman" w:hAnsiTheme="minorBidi"/>
        </w:rPr>
        <w:t xml:space="preserve">Define a new class </w:t>
      </w:r>
      <w:r w:rsidRPr="00A7105F">
        <w:rPr>
          <w:rFonts w:asciiTheme="minorBidi" w:eastAsia="Times New Roman" w:hAnsiTheme="minorBidi"/>
          <w:b/>
          <w:bCs/>
        </w:rPr>
        <w:t>RoundList</w:t>
      </w:r>
      <w:r w:rsidRPr="00B92996">
        <w:rPr>
          <w:rFonts w:asciiTheme="minorBidi" w:eastAsia="Times New Roman" w:hAnsiTheme="minorBidi"/>
        </w:rPr>
        <w:t xml:space="preserve"> which implements </w:t>
      </w:r>
      <w:r w:rsidR="006C48FA">
        <w:rPr>
          <w:rFonts w:asciiTheme="minorBidi" w:eastAsia="Times New Roman" w:hAnsiTheme="minorBidi"/>
        </w:rPr>
        <w:t xml:space="preserve">a </w:t>
      </w:r>
      <w:r w:rsidRPr="00B92996">
        <w:rPr>
          <w:rFonts w:asciiTheme="minorBidi" w:eastAsia="Times New Roman" w:hAnsiTheme="minorBidi"/>
        </w:rPr>
        <w:t xml:space="preserve">circular linked list where the last link of the list points to the first link. </w:t>
      </w:r>
      <w:r w:rsidRPr="00A7105F">
        <w:rPr>
          <w:rFonts w:asciiTheme="minorBidi" w:eastAsia="Times New Roman" w:hAnsiTheme="minorBidi"/>
          <w:b/>
          <w:bCs/>
        </w:rPr>
        <w:t>RoundList</w:t>
      </w:r>
      <w:r w:rsidRPr="00B92996">
        <w:rPr>
          <w:rFonts w:asciiTheme="minorBidi" w:eastAsia="Times New Roman" w:hAnsiTheme="minorBidi"/>
        </w:rPr>
        <w:t xml:space="preserve"> should </w:t>
      </w:r>
      <w:r w:rsidR="00205D0B" w:rsidRPr="00B92996">
        <w:rPr>
          <w:rFonts w:asciiTheme="minorBidi" w:eastAsia="Times New Roman" w:hAnsiTheme="minorBidi"/>
        </w:rPr>
        <w:t>be able to perform</w:t>
      </w:r>
      <w:r w:rsidRPr="00B92996">
        <w:rPr>
          <w:rFonts w:asciiTheme="minorBidi" w:eastAsia="Times New Roman" w:hAnsiTheme="minorBidi"/>
        </w:rPr>
        <w:t xml:space="preserve"> all the methods that were </w:t>
      </w:r>
      <w:r w:rsidR="00205D0B" w:rsidRPr="00B92996">
        <w:rPr>
          <w:rFonts w:asciiTheme="minorBidi" w:eastAsia="Times New Roman" w:hAnsiTheme="minorBidi"/>
        </w:rPr>
        <w:t xml:space="preserve">defined </w:t>
      </w:r>
      <w:r w:rsidRPr="00B92996">
        <w:rPr>
          <w:rFonts w:asciiTheme="minorBidi" w:eastAsia="Times New Roman" w:hAnsiTheme="minorBidi"/>
        </w:rPr>
        <w:t>for</w:t>
      </w:r>
      <w:r w:rsidR="00205D0B" w:rsidRPr="00B92996">
        <w:rPr>
          <w:rFonts w:asciiTheme="minorBidi" w:eastAsia="Times New Roman" w:hAnsiTheme="minorBidi"/>
        </w:rPr>
        <w:t xml:space="preserve"> the</w:t>
      </w:r>
      <w:r w:rsidRPr="00B92996">
        <w:rPr>
          <w:rFonts w:asciiTheme="minorBidi" w:eastAsia="Times New Roman" w:hAnsiTheme="minorBidi"/>
        </w:rPr>
        <w:t xml:space="preserve"> linked list</w:t>
      </w:r>
      <w:r w:rsidR="00205D0B" w:rsidRPr="00B92996">
        <w:rPr>
          <w:rFonts w:asciiTheme="minorBidi" w:eastAsia="Times New Roman" w:hAnsiTheme="minorBidi"/>
        </w:rPr>
        <w:t xml:space="preserve"> class</w:t>
      </w:r>
      <w:r w:rsidRPr="00B92996">
        <w:rPr>
          <w:rFonts w:asciiTheme="minorBidi" w:eastAsia="Times New Roman" w:hAnsiTheme="minorBidi"/>
        </w:rPr>
        <w:t xml:space="preserve"> as well as the following:</w:t>
      </w:r>
    </w:p>
    <w:p w14:paraId="206045F2" w14:textId="2A37FB10" w:rsidR="00A52601" w:rsidRDefault="00A52601" w:rsidP="00D65E50">
      <w:pPr>
        <w:pStyle w:val="a3"/>
        <w:numPr>
          <w:ilvl w:val="0"/>
          <w:numId w:val="39"/>
        </w:numPr>
        <w:bidi w:val="0"/>
        <w:spacing w:after="0" w:line="240" w:lineRule="auto"/>
        <w:rPr>
          <w:rFonts w:asciiTheme="minorBidi" w:eastAsia="Calibri" w:hAnsiTheme="minorBidi"/>
        </w:rPr>
      </w:pPr>
      <w:r w:rsidRPr="00D65E50">
        <w:rPr>
          <w:rFonts w:asciiTheme="minorBidi" w:eastAsia="Calibri" w:hAnsiTheme="minorBidi"/>
          <w:b/>
          <w:bCs/>
        </w:rPr>
        <w:t>addToEnd</w:t>
      </w:r>
      <w:r w:rsidRPr="00D65E50">
        <w:rPr>
          <w:rFonts w:asciiTheme="minorBidi" w:eastAsia="Calibri" w:hAnsiTheme="minorBidi"/>
        </w:rPr>
        <w:t xml:space="preserve">(int val) </w:t>
      </w:r>
      <w:r w:rsidR="00EF72A2" w:rsidRPr="00D65E50">
        <w:rPr>
          <w:rFonts w:asciiTheme="minorBidi" w:eastAsia="Calibri" w:hAnsiTheme="minorBidi"/>
        </w:rPr>
        <w:t>. The method receives a whole number as a parameter, and</w:t>
      </w:r>
      <w:r w:rsidRPr="00D65E50">
        <w:rPr>
          <w:rFonts w:asciiTheme="minorBidi" w:eastAsia="Calibri" w:hAnsiTheme="minorBidi"/>
        </w:rPr>
        <w:t xml:space="preserve"> adds the given value to the end of the list.</w:t>
      </w:r>
    </w:p>
    <w:p w14:paraId="2E296988" w14:textId="340034EB" w:rsidR="00D65E50" w:rsidRPr="00D65E50" w:rsidRDefault="00D65E50" w:rsidP="00D65E50">
      <w:pPr>
        <w:pStyle w:val="a3"/>
        <w:numPr>
          <w:ilvl w:val="0"/>
          <w:numId w:val="39"/>
        </w:numPr>
        <w:bidi w:val="0"/>
        <w:spacing w:after="0" w:line="240" w:lineRule="auto"/>
        <w:rPr>
          <w:rFonts w:asciiTheme="minorBidi" w:eastAsia="Calibri" w:hAnsiTheme="minorBidi"/>
        </w:rPr>
      </w:pPr>
      <w:r w:rsidRPr="00D65E50">
        <w:rPr>
          <w:rFonts w:asciiTheme="minorBidi" w:eastAsia="Calibri" w:hAnsiTheme="minorBidi"/>
          <w:b/>
          <w:bCs/>
        </w:rPr>
        <w:t>search</w:t>
      </w:r>
      <w:r w:rsidRPr="00D65E50">
        <w:rPr>
          <w:rFonts w:asciiTheme="minorBidi" w:eastAsia="Calibri" w:hAnsiTheme="minorBidi"/>
        </w:rPr>
        <w:t xml:space="preserve">(int n) . The method receives a whole </w:t>
      </w:r>
      <w:r>
        <w:rPr>
          <w:rFonts w:asciiTheme="minorBidi" w:eastAsia="Calibri" w:hAnsiTheme="minorBidi"/>
        </w:rPr>
        <w:t xml:space="preserve">non negative </w:t>
      </w:r>
      <w:r w:rsidRPr="00D65E50">
        <w:rPr>
          <w:rFonts w:asciiTheme="minorBidi" w:eastAsia="Calibri" w:hAnsiTheme="minorBidi"/>
        </w:rPr>
        <w:t>number, n, the method returns the value found in the nth location in the list. Note, n may be larger than the number of elements in the list. In this case, the search wraps around to the beginning of the list and continues its search until it finds the element with index n. The index of the first element of the list is 0. In the case of an empty list, the function returns -1.</w:t>
      </w:r>
    </w:p>
    <w:p w14:paraId="40A755ED" w14:textId="77777777" w:rsidR="00D65E50" w:rsidRPr="00D65E50" w:rsidRDefault="00D65E50" w:rsidP="00D65E50">
      <w:pPr>
        <w:pStyle w:val="a3"/>
        <w:bidi w:val="0"/>
        <w:spacing w:after="0" w:line="240" w:lineRule="auto"/>
        <w:rPr>
          <w:rFonts w:asciiTheme="minorBidi" w:eastAsia="Calibri" w:hAnsiTheme="minorBidi"/>
        </w:rPr>
      </w:pPr>
    </w:p>
    <w:p w14:paraId="3F385AE6" w14:textId="77777777" w:rsidR="00205D0B" w:rsidRPr="00B92996" w:rsidRDefault="00205D0B" w:rsidP="00205D0B">
      <w:pPr>
        <w:pStyle w:val="a3"/>
        <w:bidi w:val="0"/>
        <w:spacing w:after="0" w:line="240" w:lineRule="auto"/>
        <w:ind w:left="360"/>
        <w:rPr>
          <w:rFonts w:asciiTheme="minorBidi" w:eastAsia="Calibri" w:hAnsiTheme="minorBidi"/>
        </w:rPr>
      </w:pPr>
    </w:p>
    <w:p w14:paraId="7003FF6B" w14:textId="45E0435E" w:rsidR="00205D0B" w:rsidRPr="00B92996" w:rsidRDefault="006C48FA" w:rsidP="00205D0B">
      <w:pPr>
        <w:pStyle w:val="a3"/>
        <w:bidi w:val="0"/>
        <w:spacing w:after="0" w:line="240" w:lineRule="auto"/>
        <w:ind w:left="360"/>
        <w:rPr>
          <w:rFonts w:asciiTheme="minorBidi" w:eastAsia="Calibri" w:hAnsiTheme="minorBidi"/>
        </w:rPr>
      </w:pPr>
      <w:r>
        <w:rPr>
          <w:rFonts w:asciiTheme="minorBidi" w:eastAsia="Calibri" w:hAnsiTheme="minorBidi"/>
        </w:rPr>
        <w:t>The</w:t>
      </w:r>
      <w:r w:rsidR="00205D0B" w:rsidRPr="00B92996">
        <w:rPr>
          <w:rFonts w:asciiTheme="minorBidi" w:eastAsia="Calibri" w:hAnsiTheme="minorBidi"/>
        </w:rPr>
        <w:t xml:space="preserve"> RoundList class </w:t>
      </w:r>
      <w:r>
        <w:rPr>
          <w:rFonts w:asciiTheme="minorBidi" w:eastAsia="Calibri" w:hAnsiTheme="minorBidi"/>
        </w:rPr>
        <w:t>should</w:t>
      </w:r>
      <w:r w:rsidR="00205D0B" w:rsidRPr="00B92996">
        <w:rPr>
          <w:rFonts w:asciiTheme="minorBidi" w:eastAsia="Calibri" w:hAnsiTheme="minorBidi"/>
        </w:rPr>
        <w:t xml:space="preserve"> inherit from </w:t>
      </w:r>
      <w:r w:rsidR="00A2137B">
        <w:rPr>
          <w:rFonts w:asciiTheme="minorBidi" w:eastAsia="Calibri" w:hAnsiTheme="minorBidi"/>
        </w:rPr>
        <w:t xml:space="preserve">the </w:t>
      </w:r>
      <w:r w:rsidR="00205D0B" w:rsidRPr="00B92996">
        <w:rPr>
          <w:rFonts w:asciiTheme="minorBidi" w:eastAsia="Calibri" w:hAnsiTheme="minorBidi"/>
        </w:rPr>
        <w:t xml:space="preserve">List </w:t>
      </w:r>
      <w:r>
        <w:rPr>
          <w:rFonts w:asciiTheme="minorBidi" w:eastAsia="Calibri" w:hAnsiTheme="minorBidi"/>
        </w:rPr>
        <w:t xml:space="preserve">class </w:t>
      </w:r>
      <w:r w:rsidR="00205D0B" w:rsidRPr="007320C5">
        <w:rPr>
          <w:rFonts w:asciiTheme="minorBidi" w:eastAsia="Calibri" w:hAnsiTheme="minorBidi"/>
          <w:rPrChange w:id="0" w:author="Adina Milston" w:date="2021-04-27T21:58:00Z">
            <w:rPr>
              <w:rFonts w:asciiTheme="minorBidi" w:eastAsia="Calibri" w:hAnsiTheme="minorBidi"/>
              <w:highlight w:val="green"/>
            </w:rPr>
          </w:rPrChange>
        </w:rPr>
        <w:t>defined on page 17 in the course booklet</w:t>
      </w:r>
      <w:r w:rsidR="007320C5" w:rsidRPr="007320C5">
        <w:rPr>
          <w:rFonts w:asciiTheme="minorBidi" w:eastAsia="Calibri" w:hAnsiTheme="minorBidi"/>
          <w:rPrChange w:id="1" w:author="Adina Milston" w:date="2021-04-27T21:58:00Z">
            <w:rPr>
              <w:rFonts w:asciiTheme="minorBidi" w:eastAsia="Calibri" w:hAnsiTheme="minorBidi"/>
              <w:highlight w:val="green"/>
            </w:rPr>
          </w:rPrChange>
        </w:rPr>
        <w:t xml:space="preserve"> </w:t>
      </w:r>
      <w:ins w:id="2" w:author="Adina Milston" w:date="2021-04-27T21:58:00Z">
        <w:r w:rsidR="00DA012D">
          <w:rPr>
            <w:rFonts w:asciiTheme="minorBidi" w:eastAsia="Calibri" w:hAnsiTheme="minorBidi"/>
          </w:rPr>
          <w:t>(</w:t>
        </w:r>
      </w:ins>
      <w:r w:rsidR="007320C5" w:rsidRPr="007320C5">
        <w:rPr>
          <w:rFonts w:asciiTheme="minorBidi" w:eastAsia="Calibri" w:hAnsiTheme="minorBidi"/>
          <w:rPrChange w:id="3" w:author="Adina Milston" w:date="2021-04-27T21:58:00Z">
            <w:rPr>
              <w:rFonts w:asciiTheme="minorBidi" w:eastAsia="Calibri" w:hAnsiTheme="minorBidi"/>
              <w:highlight w:val="green"/>
            </w:rPr>
          </w:rPrChange>
        </w:rPr>
        <w:t>or the one seen in class</w:t>
      </w:r>
      <w:ins w:id="4" w:author="Adina Milston" w:date="2021-04-27T21:58:00Z">
        <w:r w:rsidR="00DA012D">
          <w:rPr>
            <w:rFonts w:asciiTheme="minorBidi" w:eastAsia="Calibri" w:hAnsiTheme="minorBidi"/>
          </w:rPr>
          <w:t>)</w:t>
        </w:r>
      </w:ins>
      <w:r w:rsidR="00205D0B" w:rsidRPr="007320C5">
        <w:rPr>
          <w:rFonts w:asciiTheme="minorBidi" w:eastAsia="Calibri" w:hAnsiTheme="minorBidi"/>
          <w:rPrChange w:id="5" w:author="Adina Milston" w:date="2021-04-27T21:58:00Z">
            <w:rPr>
              <w:rFonts w:asciiTheme="minorBidi" w:eastAsia="Calibri" w:hAnsiTheme="minorBidi"/>
              <w:highlight w:val="green"/>
            </w:rPr>
          </w:rPrChange>
        </w:rPr>
        <w:t>.</w:t>
      </w:r>
      <w:r w:rsidR="00205D0B" w:rsidRPr="00B92996">
        <w:rPr>
          <w:rFonts w:asciiTheme="minorBidi" w:eastAsia="Calibri" w:hAnsiTheme="minorBidi"/>
        </w:rPr>
        <w:t xml:space="preserve"> Implement all the necessary methods</w:t>
      </w:r>
      <w:r w:rsidR="00065E24">
        <w:rPr>
          <w:rFonts w:asciiTheme="minorBidi" w:eastAsia="Calibri" w:hAnsiTheme="minorBidi"/>
        </w:rPr>
        <w:t xml:space="preserve"> from List as well as the two additional methods for a </w:t>
      </w:r>
      <w:r w:rsidR="00D65E50">
        <w:rPr>
          <w:rFonts w:asciiTheme="minorBidi" w:eastAsia="Calibri" w:hAnsiTheme="minorBidi"/>
        </w:rPr>
        <w:t>Circular list</w:t>
      </w:r>
      <w:r w:rsidR="00065E24">
        <w:rPr>
          <w:rFonts w:asciiTheme="minorBidi" w:eastAsia="Calibri" w:hAnsiTheme="minorBidi"/>
        </w:rPr>
        <w:t>.</w:t>
      </w:r>
    </w:p>
    <w:p w14:paraId="646AB237" w14:textId="77777777" w:rsidR="00DC5B3C" w:rsidRPr="00B92996" w:rsidRDefault="00DC5B3C" w:rsidP="000F5D59">
      <w:pPr>
        <w:autoSpaceDE w:val="0"/>
        <w:autoSpaceDN w:val="0"/>
        <w:bidi w:val="0"/>
        <w:adjustRightInd w:val="0"/>
        <w:spacing w:after="0" w:line="240" w:lineRule="auto"/>
        <w:ind w:left="360"/>
        <w:rPr>
          <w:rFonts w:asciiTheme="minorBidi" w:eastAsia="Calibri" w:hAnsiTheme="minorBidi"/>
        </w:rPr>
      </w:pPr>
    </w:p>
    <w:p w14:paraId="6C43DC0B" w14:textId="77777777" w:rsidR="00205D0B" w:rsidRPr="00B92996" w:rsidRDefault="00205D0B" w:rsidP="00205D0B">
      <w:pPr>
        <w:autoSpaceDE w:val="0"/>
        <w:autoSpaceDN w:val="0"/>
        <w:bidi w:val="0"/>
        <w:adjustRightInd w:val="0"/>
        <w:spacing w:after="0" w:line="240" w:lineRule="auto"/>
        <w:ind w:left="360"/>
        <w:rPr>
          <w:rFonts w:asciiTheme="minorBidi" w:eastAsia="Calibri" w:hAnsiTheme="minorBidi"/>
        </w:rPr>
      </w:pPr>
      <w:r w:rsidRPr="00B92996">
        <w:rPr>
          <w:rFonts w:asciiTheme="minorBidi" w:eastAsia="Calibri" w:hAnsiTheme="minorBidi"/>
        </w:rPr>
        <w:t>Additional assumptions:</w:t>
      </w:r>
    </w:p>
    <w:p w14:paraId="57128A7D" w14:textId="6350663D" w:rsidR="00205D0B" w:rsidRPr="00B92996" w:rsidRDefault="00205D0B" w:rsidP="00205D0B">
      <w:pPr>
        <w:pStyle w:val="a3"/>
        <w:numPr>
          <w:ilvl w:val="1"/>
          <w:numId w:val="29"/>
        </w:numPr>
        <w:autoSpaceDE w:val="0"/>
        <w:autoSpaceDN w:val="0"/>
        <w:bidi w:val="0"/>
        <w:adjustRightInd w:val="0"/>
        <w:spacing w:after="0" w:line="240" w:lineRule="auto"/>
        <w:rPr>
          <w:rFonts w:asciiTheme="minorBidi" w:eastAsia="Calibri" w:hAnsiTheme="minorBidi"/>
        </w:rPr>
      </w:pPr>
      <w:r w:rsidRPr="00B92996">
        <w:rPr>
          <w:rFonts w:asciiTheme="minorBidi" w:eastAsia="Calibri" w:hAnsiTheme="minorBidi"/>
        </w:rPr>
        <w:t xml:space="preserve">Do not add any new </w:t>
      </w:r>
      <w:r w:rsidR="00065E24">
        <w:rPr>
          <w:rFonts w:asciiTheme="minorBidi" w:eastAsia="Calibri" w:hAnsiTheme="minorBidi"/>
        </w:rPr>
        <w:t>private fields</w:t>
      </w:r>
      <w:r w:rsidRPr="00B92996">
        <w:rPr>
          <w:rFonts w:asciiTheme="minorBidi" w:eastAsia="Calibri" w:hAnsiTheme="minorBidi"/>
        </w:rPr>
        <w:t xml:space="preserve"> to the </w:t>
      </w:r>
      <w:r w:rsidR="008121FC" w:rsidRPr="008121FC">
        <w:rPr>
          <w:rFonts w:asciiTheme="minorBidi" w:eastAsia="Calibri" w:hAnsiTheme="minorBidi"/>
        </w:rPr>
        <w:t>R</w:t>
      </w:r>
      <w:r w:rsidR="00473F02" w:rsidRPr="008121FC">
        <w:rPr>
          <w:rFonts w:asciiTheme="minorBidi" w:eastAsia="Calibri" w:hAnsiTheme="minorBidi"/>
        </w:rPr>
        <w:t>ound</w:t>
      </w:r>
      <w:r w:rsidRPr="008121FC">
        <w:rPr>
          <w:rFonts w:asciiTheme="minorBidi" w:eastAsia="Calibri" w:hAnsiTheme="minorBidi"/>
        </w:rPr>
        <w:t xml:space="preserve">List </w:t>
      </w:r>
      <w:r w:rsidRPr="00B92996">
        <w:rPr>
          <w:rFonts w:asciiTheme="minorBidi" w:eastAsia="Calibri" w:hAnsiTheme="minorBidi"/>
        </w:rPr>
        <w:t xml:space="preserve">class. The only field in the class should be the head pointer as defined in the </w:t>
      </w:r>
      <w:r w:rsidR="00065E24">
        <w:rPr>
          <w:rFonts w:asciiTheme="minorBidi" w:eastAsia="Calibri" w:hAnsiTheme="minorBidi"/>
        </w:rPr>
        <w:t>List class</w:t>
      </w:r>
      <w:r w:rsidRPr="00B92996">
        <w:rPr>
          <w:rFonts w:asciiTheme="minorBidi" w:eastAsia="Calibri" w:hAnsiTheme="minorBidi"/>
        </w:rPr>
        <w:t>.</w:t>
      </w:r>
    </w:p>
    <w:p w14:paraId="7D57BBAB" w14:textId="7BE912D8" w:rsidR="0099631B" w:rsidRPr="00B92996" w:rsidRDefault="00F52A60" w:rsidP="0099631B">
      <w:pPr>
        <w:pStyle w:val="a3"/>
        <w:numPr>
          <w:ilvl w:val="1"/>
          <w:numId w:val="29"/>
        </w:numPr>
        <w:autoSpaceDE w:val="0"/>
        <w:autoSpaceDN w:val="0"/>
        <w:bidi w:val="0"/>
        <w:adjustRightInd w:val="0"/>
        <w:spacing w:after="0" w:line="240" w:lineRule="auto"/>
        <w:rPr>
          <w:rFonts w:asciiTheme="minorBidi" w:eastAsia="Calibri" w:hAnsiTheme="minorBidi"/>
        </w:rPr>
      </w:pPr>
      <w:r>
        <w:rPr>
          <w:rFonts w:asciiTheme="minorBidi" w:eastAsia="Calibri" w:hAnsiTheme="minorBidi"/>
        </w:rPr>
        <w:t>D</w:t>
      </w:r>
      <w:r w:rsidR="00205D0B" w:rsidRPr="00B92996">
        <w:rPr>
          <w:rFonts w:asciiTheme="minorBidi" w:eastAsia="Calibri" w:hAnsiTheme="minorBidi"/>
        </w:rPr>
        <w:t xml:space="preserve">ecide which methods in the List class should be </w:t>
      </w:r>
      <w:r w:rsidR="005F27F5">
        <w:rPr>
          <w:rFonts w:asciiTheme="minorBidi" w:eastAsia="Calibri" w:hAnsiTheme="minorBidi"/>
        </w:rPr>
        <w:t>overloaded</w:t>
      </w:r>
      <w:r w:rsidR="005F27F5" w:rsidRPr="00B92996">
        <w:rPr>
          <w:rFonts w:asciiTheme="minorBidi" w:eastAsia="Calibri" w:hAnsiTheme="minorBidi"/>
        </w:rPr>
        <w:t xml:space="preserve"> </w:t>
      </w:r>
      <w:r w:rsidR="00205D0B" w:rsidRPr="00B92996">
        <w:rPr>
          <w:rFonts w:asciiTheme="minorBidi" w:eastAsia="Calibri" w:hAnsiTheme="minorBidi"/>
        </w:rPr>
        <w:t xml:space="preserve">by the RoundList class and which methods </w:t>
      </w:r>
      <w:r>
        <w:rPr>
          <w:rFonts w:asciiTheme="minorBidi" w:eastAsia="Calibri" w:hAnsiTheme="minorBidi"/>
        </w:rPr>
        <w:t>should not</w:t>
      </w:r>
      <w:r w:rsidR="0099631B" w:rsidRPr="00B92996">
        <w:rPr>
          <w:rFonts w:asciiTheme="minorBidi" w:eastAsia="Calibri" w:hAnsiTheme="minorBidi"/>
        </w:rPr>
        <w:t>.</w:t>
      </w:r>
    </w:p>
    <w:p w14:paraId="29C7934C" w14:textId="77777777" w:rsidR="0099631B" w:rsidRPr="00B92996" w:rsidRDefault="0099631B" w:rsidP="0099631B">
      <w:pPr>
        <w:pStyle w:val="a3"/>
        <w:autoSpaceDE w:val="0"/>
        <w:autoSpaceDN w:val="0"/>
        <w:bidi w:val="0"/>
        <w:adjustRightInd w:val="0"/>
        <w:spacing w:after="0" w:line="240" w:lineRule="auto"/>
        <w:ind w:left="360"/>
        <w:rPr>
          <w:rFonts w:asciiTheme="minorBidi" w:eastAsia="Calibri" w:hAnsiTheme="minorBidi"/>
        </w:rPr>
      </w:pPr>
      <w:bookmarkStart w:id="6" w:name="_Hlk70368249"/>
      <w:r w:rsidRPr="00B92996">
        <w:rPr>
          <w:rFonts w:asciiTheme="minorBidi" w:eastAsia="Calibri" w:hAnsiTheme="minorBidi"/>
        </w:rPr>
        <w:br/>
        <w:t>Use the following main program to test your class:</w:t>
      </w:r>
    </w:p>
    <w:bookmarkEnd w:id="6"/>
    <w:p w14:paraId="686A8DF8" w14:textId="77777777" w:rsidR="0099631B" w:rsidRDefault="0099631B" w:rsidP="0099631B">
      <w:pPr>
        <w:pStyle w:val="a3"/>
        <w:autoSpaceDE w:val="0"/>
        <w:autoSpaceDN w:val="0"/>
        <w:bidi w:val="0"/>
        <w:adjustRightInd w:val="0"/>
        <w:spacing w:after="0" w:line="240" w:lineRule="auto"/>
        <w:ind w:left="360"/>
        <w:rPr>
          <w:rFonts w:asciiTheme="minorBidi" w:eastAsia="Calibri" w:hAnsiTheme="minorBidi"/>
          <w:sz w:val="19"/>
          <w:szCs w:val="19"/>
        </w:rPr>
      </w:pPr>
    </w:p>
    <w:p w14:paraId="5AD5483F"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FF"/>
          <w:highlight w:val="white"/>
        </w:rPr>
        <w:t>#include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A31515"/>
          <w:highlight w:val="white"/>
        </w:rPr>
        <w:t>"RoundList.h"</w:t>
      </w:r>
    </w:p>
    <w:p w14:paraId="43417AF8"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FF"/>
          <w:highlight w:val="white"/>
        </w:rPr>
        <w:t>#include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A31515"/>
          <w:highlight w:val="white"/>
        </w:rPr>
        <w:t>&lt;iostream&gt;</w:t>
      </w:r>
    </w:p>
    <w:p w14:paraId="42174D04"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FF"/>
          <w:highlight w:val="white"/>
        </w:rPr>
        <w:t>using</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0000FF"/>
          <w:highlight w:val="white"/>
        </w:rPr>
        <w:t>namespace</w:t>
      </w:r>
      <w:r w:rsidRPr="0099631B">
        <w:rPr>
          <w:rFonts w:ascii="Times New Roman" w:eastAsia="Calibri" w:hAnsi="Times New Roman" w:cs="David"/>
          <w:color w:val="000000"/>
          <w:highlight w:val="white"/>
        </w:rPr>
        <w:t xml:space="preserve"> std;</w:t>
      </w:r>
    </w:p>
    <w:p w14:paraId="12F272E4"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p>
    <w:p w14:paraId="7A2E3F89"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FF"/>
          <w:highlight w:val="white"/>
        </w:rPr>
        <w:t>enum</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B91AF"/>
          <w:highlight w:val="white"/>
        </w:rPr>
        <w:t>CHOICES</w:t>
      </w:r>
      <w:r w:rsidRPr="0099631B">
        <w:rPr>
          <w:rFonts w:ascii="Times New Roman" w:eastAsia="Calibri" w:hAnsi="Times New Roman" w:cs="David"/>
          <w:color w:val="000000"/>
          <w:highlight w:val="white"/>
        </w:rPr>
        <w:t>{</w:t>
      </w:r>
    </w:p>
    <w:p w14:paraId="5B485923"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2F4F4F"/>
          <w:highlight w:val="white"/>
        </w:rPr>
        <w:t>EXIT</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ADD</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ADD_TO_END</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REMOVE_FIRST</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SEARCH</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CLEAR</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EMPTY</w:t>
      </w:r>
    </w:p>
    <w:p w14:paraId="019082FD"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w:t>
      </w:r>
    </w:p>
    <w:p w14:paraId="1FFDCD46"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FF"/>
          <w:highlight w:val="white"/>
        </w:rPr>
        <w:t>int</w:t>
      </w:r>
      <w:r w:rsidRPr="0099631B">
        <w:rPr>
          <w:rFonts w:ascii="Times New Roman" w:eastAsia="Calibri" w:hAnsi="Times New Roman" w:cs="David"/>
          <w:color w:val="000000"/>
          <w:highlight w:val="white"/>
        </w:rPr>
        <w:t xml:space="preserve"> main(){</w:t>
      </w:r>
    </w:p>
    <w:p w14:paraId="66B8B418"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p>
    <w:p w14:paraId="56E1F4DD"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t>RoundList ls1;</w:t>
      </w:r>
    </w:p>
    <w:p w14:paraId="357BB946"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int</w:t>
      </w:r>
      <w:r w:rsidRPr="0099631B">
        <w:rPr>
          <w:rFonts w:ascii="Times New Roman" w:eastAsia="Calibri" w:hAnsi="Times New Roman" w:cs="David"/>
          <w:color w:val="000000"/>
          <w:highlight w:val="white"/>
        </w:rPr>
        <w:t xml:space="preserve"> choice;</w:t>
      </w:r>
    </w:p>
    <w:p w14:paraId="667F76FD"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t xml:space="preserve">cout &lt;&lt; </w:t>
      </w:r>
      <w:r w:rsidRPr="0099631B">
        <w:rPr>
          <w:rFonts w:ascii="Times New Roman" w:eastAsia="Calibri" w:hAnsi="Times New Roman" w:cs="David"/>
          <w:color w:val="A31515"/>
          <w:highlight w:val="white"/>
        </w:rPr>
        <w:t>"Enter your choice: "</w:t>
      </w:r>
      <w:r w:rsidRPr="0099631B">
        <w:rPr>
          <w:rFonts w:ascii="Times New Roman" w:eastAsia="Calibri" w:hAnsi="Times New Roman" w:cs="David"/>
          <w:color w:val="000000"/>
          <w:highlight w:val="white"/>
        </w:rPr>
        <w:t xml:space="preserve">; </w:t>
      </w:r>
    </w:p>
    <w:p w14:paraId="4304A978"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t>cin &gt;&gt; choice;</w:t>
      </w:r>
    </w:p>
    <w:p w14:paraId="24E6271A"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while</w:t>
      </w:r>
      <w:r w:rsidRPr="0099631B">
        <w:rPr>
          <w:rFonts w:ascii="Times New Roman" w:eastAsia="Calibri" w:hAnsi="Times New Roman" w:cs="David"/>
          <w:color w:val="000000"/>
          <w:highlight w:val="white"/>
        </w:rPr>
        <w:t xml:space="preserve">(choice != </w:t>
      </w:r>
      <w:r w:rsidRPr="0099631B">
        <w:rPr>
          <w:rFonts w:ascii="Times New Roman" w:eastAsia="Calibri" w:hAnsi="Times New Roman" w:cs="David"/>
          <w:color w:val="2F4F4F"/>
          <w:highlight w:val="white"/>
        </w:rPr>
        <w:t>EXIT</w:t>
      </w:r>
      <w:r w:rsidRPr="0099631B">
        <w:rPr>
          <w:rFonts w:ascii="Times New Roman" w:eastAsia="Calibri" w:hAnsi="Times New Roman" w:cs="David"/>
          <w:color w:val="000000"/>
          <w:highlight w:val="white"/>
        </w:rPr>
        <w:t>)</w:t>
      </w:r>
    </w:p>
    <w:p w14:paraId="2C76E75D" w14:textId="77777777" w:rsidR="0099631B" w:rsidRPr="0099631B" w:rsidRDefault="0099631B" w:rsidP="0099631B">
      <w:pPr>
        <w:autoSpaceDE w:val="0"/>
        <w:autoSpaceDN w:val="0"/>
        <w:bidi w:val="0"/>
        <w:adjustRightInd w:val="0"/>
        <w:spacing w:after="0" w:line="240" w:lineRule="auto"/>
        <w:ind w:firstLine="720"/>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w:t>
      </w:r>
    </w:p>
    <w:p w14:paraId="6896A93C"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int</w:t>
      </w:r>
      <w:r w:rsidRPr="0099631B">
        <w:rPr>
          <w:rFonts w:ascii="Times New Roman" w:eastAsia="Calibri" w:hAnsi="Times New Roman" w:cs="David"/>
          <w:color w:val="000000"/>
          <w:highlight w:val="white"/>
        </w:rPr>
        <w:t xml:space="preserve"> num;</w:t>
      </w:r>
    </w:p>
    <w:p w14:paraId="76E74374"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switch</w:t>
      </w:r>
      <w:r w:rsidRPr="0099631B">
        <w:rPr>
          <w:rFonts w:ascii="Times New Roman" w:eastAsia="Calibri" w:hAnsi="Times New Roman" w:cs="David"/>
          <w:color w:val="000000"/>
          <w:highlight w:val="white"/>
        </w:rPr>
        <w:t>(choice){</w:t>
      </w:r>
    </w:p>
    <w:p w14:paraId="21139F1F"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case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ADD</w:t>
      </w:r>
      <w:r w:rsidRPr="0099631B">
        <w:rPr>
          <w:rFonts w:ascii="Times New Roman" w:eastAsia="Calibri" w:hAnsi="Times New Roman" w:cs="David"/>
          <w:color w:val="000000"/>
          <w:highlight w:val="white"/>
        </w:rPr>
        <w:t xml:space="preserve"> : </w:t>
      </w:r>
      <w:r w:rsidRPr="0099631B">
        <w:rPr>
          <w:rFonts w:ascii="Times New Roman" w:eastAsia="Calibri" w:hAnsi="Times New Roman" w:cs="David"/>
          <w:color w:val="000000"/>
          <w:highlight w:val="white"/>
        </w:rPr>
        <w:tab/>
        <w:t xml:space="preserve">cout &lt;&lt; </w:t>
      </w:r>
      <w:r w:rsidRPr="0099631B">
        <w:rPr>
          <w:rFonts w:ascii="Times New Roman" w:eastAsia="Calibri" w:hAnsi="Times New Roman" w:cs="David"/>
          <w:color w:val="A31515"/>
          <w:highlight w:val="white"/>
        </w:rPr>
        <w:t>"Enter 5 numbers: "</w:t>
      </w:r>
      <w:r w:rsidRPr="0099631B">
        <w:rPr>
          <w:rFonts w:ascii="Times New Roman" w:eastAsia="Calibri" w:hAnsi="Times New Roman" w:cs="David"/>
          <w:color w:val="000000"/>
          <w:highlight w:val="white"/>
        </w:rPr>
        <w:t>;</w:t>
      </w:r>
    </w:p>
    <w:p w14:paraId="08CC23FC"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  </w:t>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for</w:t>
      </w:r>
      <w:r w:rsidRPr="0099631B">
        <w:rPr>
          <w:rFonts w:ascii="Times New Roman" w:eastAsia="Calibri" w:hAnsi="Times New Roman" w:cs="David"/>
          <w:color w:val="000000"/>
          <w:highlight w:val="white"/>
        </w:rPr>
        <w:t>(</w:t>
      </w:r>
      <w:r w:rsidRPr="0099631B">
        <w:rPr>
          <w:rFonts w:ascii="Times New Roman" w:eastAsia="Calibri" w:hAnsi="Times New Roman" w:cs="David"/>
          <w:color w:val="0000FF"/>
          <w:highlight w:val="white"/>
        </w:rPr>
        <w:t>int</w:t>
      </w:r>
      <w:r w:rsidRPr="0099631B">
        <w:rPr>
          <w:rFonts w:ascii="Times New Roman" w:eastAsia="Calibri" w:hAnsi="Times New Roman" w:cs="David"/>
          <w:color w:val="000000"/>
          <w:highlight w:val="white"/>
        </w:rPr>
        <w:t xml:space="preserve"> i=0; i &lt; 5; i++)</w:t>
      </w:r>
    </w:p>
    <w:p w14:paraId="1A8D251C"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w:t>
      </w:r>
    </w:p>
    <w:p w14:paraId="33D55D3E"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lastRenderedPageBreak/>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   </w:t>
      </w:r>
      <w:r w:rsidRPr="0099631B">
        <w:rPr>
          <w:rFonts w:ascii="Times New Roman" w:eastAsia="Calibri" w:hAnsi="Times New Roman" w:cs="David"/>
          <w:color w:val="000000"/>
          <w:highlight w:val="white"/>
        </w:rPr>
        <w:tab/>
        <w:t>cin &gt;&gt; num;</w:t>
      </w:r>
    </w:p>
    <w:p w14:paraId="1B66E499"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ls1.add(num);</w:t>
      </w:r>
    </w:p>
    <w:p w14:paraId="555C8996"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w:t>
      </w:r>
    </w:p>
    <w:p w14:paraId="5A172EAF"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break</w:t>
      </w:r>
      <w:r w:rsidRPr="0099631B">
        <w:rPr>
          <w:rFonts w:ascii="Times New Roman" w:eastAsia="Calibri" w:hAnsi="Times New Roman" w:cs="David"/>
          <w:color w:val="000000"/>
          <w:highlight w:val="white"/>
        </w:rPr>
        <w:t>;</w:t>
      </w:r>
    </w:p>
    <w:p w14:paraId="4666DEB1"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p>
    <w:p w14:paraId="737A1473"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case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ADD_TO_END</w:t>
      </w:r>
      <w:r w:rsidRPr="0099631B">
        <w:rPr>
          <w:rFonts w:ascii="Times New Roman" w:eastAsia="Calibri" w:hAnsi="Times New Roman" w:cs="David"/>
          <w:color w:val="000000"/>
          <w:highlight w:val="white"/>
        </w:rPr>
        <w:t xml:space="preserve"> :cout &lt;&lt; </w:t>
      </w:r>
      <w:r w:rsidRPr="0099631B">
        <w:rPr>
          <w:rFonts w:ascii="Times New Roman" w:eastAsia="Calibri" w:hAnsi="Times New Roman" w:cs="David"/>
          <w:color w:val="A31515"/>
          <w:highlight w:val="white"/>
        </w:rPr>
        <w:t>"Enter 5 numbers: "</w:t>
      </w:r>
      <w:r w:rsidRPr="0099631B">
        <w:rPr>
          <w:rFonts w:ascii="Times New Roman" w:eastAsia="Calibri" w:hAnsi="Times New Roman" w:cs="David"/>
          <w:color w:val="000000"/>
          <w:highlight w:val="white"/>
        </w:rPr>
        <w:t>;</w:t>
      </w:r>
    </w:p>
    <w:p w14:paraId="2D6F6C0D"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for</w:t>
      </w:r>
      <w:r w:rsidRPr="0099631B">
        <w:rPr>
          <w:rFonts w:ascii="Times New Roman" w:eastAsia="Calibri" w:hAnsi="Times New Roman" w:cs="David"/>
          <w:color w:val="000000"/>
          <w:highlight w:val="white"/>
        </w:rPr>
        <w:t>(</w:t>
      </w:r>
      <w:r w:rsidRPr="0099631B">
        <w:rPr>
          <w:rFonts w:ascii="Times New Roman" w:eastAsia="Calibri" w:hAnsi="Times New Roman" w:cs="David"/>
          <w:color w:val="0000FF"/>
          <w:highlight w:val="white"/>
        </w:rPr>
        <w:t>int</w:t>
      </w:r>
      <w:r w:rsidRPr="0099631B">
        <w:rPr>
          <w:rFonts w:ascii="Times New Roman" w:eastAsia="Calibri" w:hAnsi="Times New Roman" w:cs="David"/>
          <w:color w:val="000000"/>
          <w:highlight w:val="white"/>
        </w:rPr>
        <w:t xml:space="preserve"> i=0; i &lt; 5; i++)</w:t>
      </w:r>
    </w:p>
    <w:p w14:paraId="2690F455"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w:t>
      </w:r>
    </w:p>
    <w:p w14:paraId="21FA30E8"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cin &gt;&gt; num;</w:t>
      </w:r>
    </w:p>
    <w:p w14:paraId="1632E776"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ls1.addToEnd(num);</w:t>
      </w:r>
    </w:p>
    <w:p w14:paraId="39E64FAB"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w:t>
      </w:r>
    </w:p>
    <w:p w14:paraId="538B16A1"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break</w:t>
      </w:r>
      <w:r w:rsidRPr="0099631B">
        <w:rPr>
          <w:rFonts w:ascii="Times New Roman" w:eastAsia="Calibri" w:hAnsi="Times New Roman" w:cs="David"/>
          <w:color w:val="000000"/>
          <w:highlight w:val="white"/>
        </w:rPr>
        <w:t>;</w:t>
      </w:r>
    </w:p>
    <w:p w14:paraId="19F01195"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p>
    <w:p w14:paraId="29DF349B"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case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REMOVE_FIRST</w:t>
      </w:r>
      <w:r w:rsidRPr="0099631B">
        <w:rPr>
          <w:rFonts w:ascii="Times New Roman" w:eastAsia="Calibri" w:hAnsi="Times New Roman" w:cs="David"/>
          <w:color w:val="000000"/>
          <w:highlight w:val="white"/>
        </w:rPr>
        <w:t xml:space="preserve"> : ls1.removeFirst();</w:t>
      </w:r>
    </w:p>
    <w:p w14:paraId="72F1EFFA"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break</w:t>
      </w:r>
      <w:r w:rsidRPr="0099631B">
        <w:rPr>
          <w:rFonts w:ascii="Times New Roman" w:eastAsia="Calibri" w:hAnsi="Times New Roman" w:cs="David"/>
          <w:color w:val="000000"/>
          <w:highlight w:val="white"/>
        </w:rPr>
        <w:t>;</w:t>
      </w:r>
    </w:p>
    <w:p w14:paraId="46904993"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p>
    <w:p w14:paraId="28635AB4"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case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SEARCH</w:t>
      </w:r>
      <w:r w:rsidRPr="0099631B">
        <w:rPr>
          <w:rFonts w:ascii="Times New Roman" w:eastAsia="Calibri" w:hAnsi="Times New Roman" w:cs="David"/>
          <w:color w:val="000000"/>
          <w:highlight w:val="white"/>
        </w:rPr>
        <w:t xml:space="preserve">: cout &lt;&lt; </w:t>
      </w:r>
      <w:r w:rsidRPr="0099631B">
        <w:rPr>
          <w:rFonts w:ascii="Times New Roman" w:eastAsia="Calibri" w:hAnsi="Times New Roman" w:cs="David"/>
          <w:color w:val="A31515"/>
          <w:highlight w:val="white"/>
        </w:rPr>
        <w:t>"Enter a number: "</w:t>
      </w:r>
      <w:r w:rsidRPr="0099631B">
        <w:rPr>
          <w:rFonts w:ascii="Times New Roman" w:eastAsia="Calibri" w:hAnsi="Times New Roman" w:cs="David"/>
          <w:color w:val="000000"/>
          <w:highlight w:val="white"/>
        </w:rPr>
        <w:t>;</w:t>
      </w:r>
    </w:p>
    <w:p w14:paraId="069B7E1E"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  cin &gt;&gt; num;</w:t>
      </w:r>
      <w:r w:rsidRPr="0099631B">
        <w:rPr>
          <w:rFonts w:ascii="Times New Roman" w:eastAsia="Calibri" w:hAnsi="Times New Roman" w:cs="David"/>
          <w:color w:val="008000"/>
          <w:highlight w:val="white"/>
        </w:rPr>
        <w:t xml:space="preserve"> </w:t>
      </w:r>
    </w:p>
    <w:p w14:paraId="1641E665"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  cout &lt;&lt; ls1.search(num)&lt;&lt;endl</w:t>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  </w:t>
      </w:r>
      <w:r w:rsidRPr="0099631B">
        <w:rPr>
          <w:rFonts w:ascii="Times New Roman" w:eastAsia="Calibri" w:hAnsi="Times New Roman" w:cs="David"/>
          <w:color w:val="0000FF"/>
          <w:highlight w:val="white"/>
        </w:rPr>
        <w:t>break</w:t>
      </w:r>
      <w:r w:rsidRPr="0099631B">
        <w:rPr>
          <w:rFonts w:ascii="Times New Roman" w:eastAsia="Calibri" w:hAnsi="Times New Roman" w:cs="David"/>
          <w:color w:val="000000"/>
          <w:highlight w:val="white"/>
        </w:rPr>
        <w:t>;</w:t>
      </w:r>
    </w:p>
    <w:p w14:paraId="79306B95"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p>
    <w:p w14:paraId="519C2A7D"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case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CLEAR</w:t>
      </w:r>
      <w:r w:rsidRPr="0099631B">
        <w:rPr>
          <w:rFonts w:ascii="Times New Roman" w:eastAsia="Calibri" w:hAnsi="Times New Roman" w:cs="David"/>
          <w:color w:val="000000"/>
          <w:highlight w:val="white"/>
        </w:rPr>
        <w:t>: ls1.clear();</w:t>
      </w:r>
    </w:p>
    <w:p w14:paraId="6F16E4E2"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break</w:t>
      </w:r>
      <w:r w:rsidRPr="0099631B">
        <w:rPr>
          <w:rFonts w:ascii="Times New Roman" w:eastAsia="Calibri" w:hAnsi="Times New Roman" w:cs="David"/>
          <w:color w:val="000000"/>
          <w:highlight w:val="white"/>
        </w:rPr>
        <w:t>;</w:t>
      </w:r>
    </w:p>
    <w:p w14:paraId="5C57AC62"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p>
    <w:p w14:paraId="2A7D163A"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case</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2F4F4F"/>
          <w:highlight w:val="white"/>
        </w:rPr>
        <w:t>EMPTY</w:t>
      </w:r>
      <w:r w:rsidRPr="0099631B">
        <w:rPr>
          <w:rFonts w:ascii="Times New Roman" w:eastAsia="Calibri" w:hAnsi="Times New Roman" w:cs="David"/>
          <w:color w:val="000000"/>
          <w:highlight w:val="white"/>
        </w:rPr>
        <w:t xml:space="preserve">: </w:t>
      </w:r>
      <w:r w:rsidRPr="0099631B">
        <w:rPr>
          <w:rFonts w:ascii="Times New Roman" w:eastAsia="Calibri" w:hAnsi="Times New Roman" w:cs="David"/>
          <w:color w:val="0000FF"/>
          <w:highlight w:val="white"/>
        </w:rPr>
        <w:t>if</w:t>
      </w:r>
      <w:r w:rsidRPr="0099631B">
        <w:rPr>
          <w:rFonts w:ascii="Times New Roman" w:eastAsia="Calibri" w:hAnsi="Times New Roman" w:cs="David"/>
          <w:color w:val="000000"/>
          <w:highlight w:val="white"/>
        </w:rPr>
        <w:t>(ls1.isEmpty())</w:t>
      </w:r>
    </w:p>
    <w:p w14:paraId="1BCA74C2"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cout &lt;&lt; </w:t>
      </w:r>
      <w:r w:rsidRPr="0099631B">
        <w:rPr>
          <w:rFonts w:ascii="Times New Roman" w:eastAsia="Calibri" w:hAnsi="Times New Roman" w:cs="David"/>
          <w:color w:val="A31515"/>
          <w:highlight w:val="white"/>
        </w:rPr>
        <w:t>"Empty"</w:t>
      </w:r>
      <w:r w:rsidRPr="0099631B">
        <w:rPr>
          <w:rFonts w:ascii="Times New Roman" w:eastAsia="Calibri" w:hAnsi="Times New Roman" w:cs="David"/>
          <w:color w:val="000000"/>
          <w:highlight w:val="white"/>
        </w:rPr>
        <w:t>&lt;&lt;endl;</w:t>
      </w:r>
    </w:p>
    <w:p w14:paraId="40EDE71B"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else</w:t>
      </w:r>
    </w:p>
    <w:p w14:paraId="01C7CC3B"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cout &lt;&lt; </w:t>
      </w:r>
      <w:r w:rsidRPr="0099631B">
        <w:rPr>
          <w:rFonts w:ascii="Times New Roman" w:eastAsia="Calibri" w:hAnsi="Times New Roman" w:cs="David"/>
          <w:color w:val="A31515"/>
          <w:highlight w:val="white"/>
        </w:rPr>
        <w:t>"Not empty"</w:t>
      </w:r>
      <w:r w:rsidRPr="0099631B">
        <w:rPr>
          <w:rFonts w:ascii="Times New Roman" w:eastAsia="Calibri" w:hAnsi="Times New Roman" w:cs="David"/>
          <w:color w:val="000000"/>
          <w:highlight w:val="white"/>
        </w:rPr>
        <w:t xml:space="preserve"> &lt;&lt; endl;</w:t>
      </w:r>
    </w:p>
    <w:p w14:paraId="68F2A99B"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break</w:t>
      </w:r>
      <w:r w:rsidRPr="0099631B">
        <w:rPr>
          <w:rFonts w:ascii="Times New Roman" w:eastAsia="Calibri" w:hAnsi="Times New Roman" w:cs="David"/>
          <w:color w:val="000000"/>
          <w:highlight w:val="white"/>
        </w:rPr>
        <w:t>;</w:t>
      </w:r>
    </w:p>
    <w:p w14:paraId="406185AA" w14:textId="77777777"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p>
    <w:p w14:paraId="785199E1" w14:textId="755F395A"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default</w:t>
      </w:r>
      <w:r w:rsidRPr="0099631B">
        <w:rPr>
          <w:rFonts w:ascii="Times New Roman" w:eastAsia="Calibri" w:hAnsi="Times New Roman" w:cs="David"/>
          <w:color w:val="000000"/>
          <w:highlight w:val="white"/>
        </w:rPr>
        <w:t xml:space="preserve">: cout&lt;&lt; </w:t>
      </w:r>
      <w:r w:rsidRPr="0099631B">
        <w:rPr>
          <w:rFonts w:ascii="Times New Roman" w:eastAsia="Calibri" w:hAnsi="Times New Roman" w:cs="David"/>
          <w:color w:val="A31515"/>
          <w:highlight w:val="white"/>
        </w:rPr>
        <w:t>"ERROR!"</w:t>
      </w:r>
      <w:r w:rsidRPr="0099631B">
        <w:rPr>
          <w:rFonts w:ascii="Times New Roman" w:eastAsia="Calibri" w:hAnsi="Times New Roman" w:cs="David"/>
          <w:color w:val="000000"/>
          <w:highlight w:val="white"/>
        </w:rPr>
        <w:t>&lt;&lt;endl;</w:t>
      </w:r>
    </w:p>
    <w:p w14:paraId="6D8945BF" w14:textId="0F5E46CA"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w:t>
      </w:r>
    </w:p>
    <w:p w14:paraId="464597B6" w14:textId="2151ECDF"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 xml:space="preserve">cout &lt;&lt; </w:t>
      </w:r>
      <w:r w:rsidRPr="0099631B">
        <w:rPr>
          <w:rFonts w:ascii="Times New Roman" w:eastAsia="Calibri" w:hAnsi="Times New Roman" w:cs="David"/>
          <w:color w:val="A31515"/>
          <w:highlight w:val="white"/>
        </w:rPr>
        <w:t>"Enter your choice: "</w:t>
      </w:r>
      <w:r w:rsidRPr="0099631B">
        <w:rPr>
          <w:rFonts w:ascii="Times New Roman" w:eastAsia="Calibri" w:hAnsi="Times New Roman" w:cs="David"/>
          <w:color w:val="000000"/>
          <w:highlight w:val="white"/>
        </w:rPr>
        <w:t xml:space="preserve">; </w:t>
      </w:r>
    </w:p>
    <w:p w14:paraId="76DA0D89" w14:textId="6478DDB8"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00"/>
          <w:highlight w:val="white"/>
        </w:rPr>
        <w:tab/>
        <w:t>cin &gt;&gt; choice;</w:t>
      </w:r>
    </w:p>
    <w:p w14:paraId="26463A9B" w14:textId="4B87FA1E"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t>}</w:t>
      </w:r>
    </w:p>
    <w:p w14:paraId="6F430D45" w14:textId="5E7394ED" w:rsidR="0099631B" w:rsidRPr="0099631B" w:rsidRDefault="0099631B" w:rsidP="0099631B">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ab/>
      </w:r>
      <w:r w:rsidRPr="0099631B">
        <w:rPr>
          <w:rFonts w:ascii="Times New Roman" w:eastAsia="Calibri" w:hAnsi="Times New Roman" w:cs="David"/>
          <w:color w:val="0000FF"/>
          <w:highlight w:val="white"/>
        </w:rPr>
        <w:t>return</w:t>
      </w:r>
      <w:r w:rsidRPr="0099631B">
        <w:rPr>
          <w:rFonts w:ascii="Times New Roman" w:eastAsia="Calibri" w:hAnsi="Times New Roman" w:cs="David"/>
          <w:color w:val="000000"/>
          <w:highlight w:val="white"/>
        </w:rPr>
        <w:t xml:space="preserve"> 0;</w:t>
      </w:r>
    </w:p>
    <w:p w14:paraId="7A60FC69" w14:textId="1B60835B" w:rsidR="0099631B" w:rsidRDefault="0099631B" w:rsidP="00B92996">
      <w:pPr>
        <w:autoSpaceDE w:val="0"/>
        <w:autoSpaceDN w:val="0"/>
        <w:bidi w:val="0"/>
        <w:adjustRightInd w:val="0"/>
        <w:spacing w:after="0" w:line="240" w:lineRule="auto"/>
        <w:rPr>
          <w:rFonts w:ascii="Times New Roman" w:eastAsia="Calibri" w:hAnsi="Times New Roman" w:cs="David"/>
          <w:color w:val="000000"/>
          <w:highlight w:val="white"/>
        </w:rPr>
      </w:pPr>
      <w:r w:rsidRPr="0099631B">
        <w:rPr>
          <w:rFonts w:ascii="Times New Roman" w:eastAsia="Calibri" w:hAnsi="Times New Roman" w:cs="David"/>
          <w:color w:val="000000"/>
          <w:highlight w:val="white"/>
        </w:rPr>
        <w:t>}</w:t>
      </w:r>
    </w:p>
    <w:p w14:paraId="5E999548" w14:textId="77777777" w:rsidR="009A1A4F" w:rsidRDefault="009A1A4F" w:rsidP="00B92996">
      <w:pPr>
        <w:autoSpaceDE w:val="0"/>
        <w:autoSpaceDN w:val="0"/>
        <w:bidi w:val="0"/>
        <w:adjustRightInd w:val="0"/>
        <w:spacing w:after="0" w:line="240" w:lineRule="auto"/>
        <w:rPr>
          <w:rFonts w:ascii="Times New Roman" w:eastAsia="Calibri" w:hAnsi="Times New Roman" w:cs="David"/>
          <w:color w:val="000000"/>
          <w:highlight w:val="white"/>
        </w:rPr>
      </w:pPr>
      <w:r>
        <w:rPr>
          <w:rFonts w:ascii="Times New Roman" w:eastAsia="Calibri" w:hAnsi="Times New Roman" w:cs="David"/>
          <w:color w:val="000000"/>
          <w:highlight w:val="white"/>
        </w:rPr>
        <w:t xml:space="preserve"> </w:t>
      </w:r>
    </w:p>
    <w:p w14:paraId="4DC54BF1"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6CC2786A"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3975582A"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2D7AF254"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3EB4CE90"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7D6198EC"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0FDEF025"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451F0972"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4CBE2FEC"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5FF62E24"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11AEDCC0"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426E2CBE"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6D621114" w14:textId="77777777" w:rsidR="009A1A4F"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p>
    <w:p w14:paraId="75C03B28" w14:textId="17B7486C" w:rsidR="00B92996" w:rsidRDefault="009A1A4F" w:rsidP="009A1A4F">
      <w:pPr>
        <w:autoSpaceDE w:val="0"/>
        <w:autoSpaceDN w:val="0"/>
        <w:bidi w:val="0"/>
        <w:adjustRightInd w:val="0"/>
        <w:spacing w:after="0" w:line="240" w:lineRule="auto"/>
        <w:rPr>
          <w:rFonts w:ascii="Times New Roman" w:eastAsia="Calibri" w:hAnsi="Times New Roman" w:cs="David"/>
          <w:color w:val="000000"/>
          <w:highlight w:val="white"/>
        </w:rPr>
      </w:pPr>
      <w:r>
        <w:rPr>
          <w:rFonts w:ascii="Times New Roman" w:eastAsia="Calibri" w:hAnsi="Times New Roman" w:cs="David"/>
          <w:color w:val="000000"/>
          <w:highlight w:val="white"/>
        </w:rPr>
        <w:t>An example of running the program:</w:t>
      </w:r>
    </w:p>
    <w:p w14:paraId="33CBB78C" w14:textId="61282A7A" w:rsidR="00065E24" w:rsidRDefault="009A1A4F" w:rsidP="00065E24">
      <w:pPr>
        <w:autoSpaceDE w:val="0"/>
        <w:autoSpaceDN w:val="0"/>
        <w:bidi w:val="0"/>
        <w:adjustRightInd w:val="0"/>
        <w:spacing w:after="0" w:line="240" w:lineRule="auto"/>
        <w:rPr>
          <w:rFonts w:ascii="Times New Roman" w:eastAsia="Calibri" w:hAnsi="Times New Roman" w:cs="David"/>
          <w:color w:val="000000"/>
          <w:highlight w:val="white"/>
        </w:rPr>
      </w:pPr>
      <w:r>
        <w:rPr>
          <w:rFonts w:eastAsiaTheme="minorHAnsi" w:cs="Times New Roman"/>
          <w:noProof/>
          <w:sz w:val="24"/>
          <w:szCs w:val="24"/>
        </w:rPr>
        <w:lastRenderedPageBreak/>
        <mc:AlternateContent>
          <mc:Choice Requires="wps">
            <w:drawing>
              <wp:anchor distT="0" distB="0" distL="114300" distR="114300" simplePos="0" relativeHeight="251659264" behindDoc="0" locked="0" layoutInCell="1" allowOverlap="1" wp14:anchorId="59CFFB6E" wp14:editId="36AE06DC">
                <wp:simplePos x="0" y="0"/>
                <wp:positionH relativeFrom="margin">
                  <wp:posOffset>368300</wp:posOffset>
                </wp:positionH>
                <wp:positionV relativeFrom="paragraph">
                  <wp:posOffset>323850</wp:posOffset>
                </wp:positionV>
                <wp:extent cx="2329815" cy="4387850"/>
                <wp:effectExtent l="57150" t="38100" r="70485" b="88900"/>
                <wp:wrapTopAndBottom/>
                <wp:docPr id="1" name="מלבן 2"/>
                <wp:cNvGraphicFramePr/>
                <a:graphic xmlns:a="http://schemas.openxmlformats.org/drawingml/2006/main">
                  <a:graphicData uri="http://schemas.microsoft.com/office/word/2010/wordprocessingShape">
                    <wps:wsp>
                      <wps:cNvSpPr/>
                      <wps:spPr>
                        <a:xfrm>
                          <a:off x="0" y="0"/>
                          <a:ext cx="2329815" cy="4387850"/>
                        </a:xfrm>
                        <a:prstGeom prst="rect">
                          <a:avLst/>
                        </a:prstGeom>
                      </wps:spPr>
                      <wps:style>
                        <a:lnRef idx="1">
                          <a:schemeClr val="dk1"/>
                        </a:lnRef>
                        <a:fillRef idx="2">
                          <a:schemeClr val="dk1"/>
                        </a:fillRef>
                        <a:effectRef idx="1">
                          <a:schemeClr val="dk1"/>
                        </a:effectRef>
                        <a:fontRef idx="minor">
                          <a:schemeClr val="dk1"/>
                        </a:fontRef>
                      </wps:style>
                      <wps:txbx>
                        <w:txbxContent>
                          <w:p w14:paraId="1348569C"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 xml:space="preserve">1 </w:t>
                            </w:r>
                            <w:r w:rsidRPr="007472A8">
                              <w:rPr>
                                <w:sz w:val="24"/>
                                <w:szCs w:val="24"/>
                                <w:highlight w:val="green"/>
                              </w:rPr>
                              <w:t xml:space="preserve">                                                           </w:t>
                            </w:r>
                          </w:p>
                          <w:p w14:paraId="592F6B8C" w14:textId="77777777" w:rsidR="00065E24" w:rsidRPr="007472A8" w:rsidRDefault="00065E24" w:rsidP="00065E24">
                            <w:pPr>
                              <w:bidi w:val="0"/>
                              <w:rPr>
                                <w:sz w:val="24"/>
                                <w:szCs w:val="24"/>
                                <w:highlight w:val="green"/>
                              </w:rPr>
                            </w:pPr>
                            <w:r w:rsidRPr="007472A8">
                              <w:rPr>
                                <w:sz w:val="24"/>
                                <w:szCs w:val="24"/>
                                <w:highlight w:val="green"/>
                              </w:rPr>
                              <w:t>Enter 5 numbers:</w:t>
                            </w:r>
                            <w:r w:rsidRPr="0056747B">
                              <w:rPr>
                                <w:sz w:val="24"/>
                                <w:szCs w:val="24"/>
                              </w:rPr>
                              <w:t xml:space="preserve"> </w:t>
                            </w:r>
                            <w:r w:rsidRPr="0056747B">
                              <w:rPr>
                                <w:sz w:val="24"/>
                                <w:szCs w:val="24"/>
                                <w:highlight w:val="yellow"/>
                              </w:rPr>
                              <w:t xml:space="preserve">1 2 3 4 5  </w:t>
                            </w:r>
                            <w:r w:rsidRPr="007472A8">
                              <w:rPr>
                                <w:sz w:val="24"/>
                                <w:szCs w:val="24"/>
                                <w:highlight w:val="green"/>
                              </w:rPr>
                              <w:t xml:space="preserve">                                                    </w:t>
                            </w:r>
                          </w:p>
                          <w:p w14:paraId="0B3DC1A3"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2</w:t>
                            </w:r>
                            <w:r w:rsidRPr="007472A8">
                              <w:rPr>
                                <w:sz w:val="24"/>
                                <w:szCs w:val="24"/>
                                <w:highlight w:val="green"/>
                              </w:rPr>
                              <w:t xml:space="preserve">                                                            </w:t>
                            </w:r>
                          </w:p>
                          <w:p w14:paraId="5B3A53A5" w14:textId="77777777" w:rsidR="00065E24" w:rsidRPr="007472A8" w:rsidRDefault="00065E24" w:rsidP="00065E24">
                            <w:pPr>
                              <w:bidi w:val="0"/>
                              <w:rPr>
                                <w:sz w:val="24"/>
                                <w:szCs w:val="24"/>
                                <w:highlight w:val="green"/>
                              </w:rPr>
                            </w:pPr>
                            <w:r w:rsidRPr="007472A8">
                              <w:rPr>
                                <w:sz w:val="24"/>
                                <w:szCs w:val="24"/>
                                <w:highlight w:val="green"/>
                              </w:rPr>
                              <w:t>Enter 5 numbers:</w:t>
                            </w:r>
                            <w:r w:rsidRPr="0056747B">
                              <w:rPr>
                                <w:sz w:val="24"/>
                                <w:szCs w:val="24"/>
                              </w:rPr>
                              <w:t xml:space="preserve"> </w:t>
                            </w:r>
                            <w:r w:rsidRPr="0056747B">
                              <w:rPr>
                                <w:sz w:val="24"/>
                                <w:szCs w:val="24"/>
                                <w:highlight w:val="yellow"/>
                              </w:rPr>
                              <w:t xml:space="preserve">5 4 3 2 1                                                      </w:t>
                            </w:r>
                          </w:p>
                          <w:p w14:paraId="67A7BB14"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highlight w:val="green"/>
                              </w:rPr>
                              <w:t>:</w:t>
                            </w:r>
                            <w:r w:rsidRPr="0056747B">
                              <w:rPr>
                                <w:sz w:val="24"/>
                                <w:szCs w:val="24"/>
                              </w:rPr>
                              <w:t xml:space="preserve"> </w:t>
                            </w:r>
                            <w:r w:rsidRPr="0056747B">
                              <w:rPr>
                                <w:sz w:val="24"/>
                                <w:szCs w:val="24"/>
                                <w:highlight w:val="yellow"/>
                              </w:rPr>
                              <w:t>3</w:t>
                            </w:r>
                            <w:r w:rsidRPr="007472A8">
                              <w:rPr>
                                <w:sz w:val="24"/>
                                <w:szCs w:val="24"/>
                                <w:highlight w:val="green"/>
                              </w:rPr>
                              <w:t xml:space="preserve">                                                            </w:t>
                            </w:r>
                          </w:p>
                          <w:p w14:paraId="28C0DBD0"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4</w:t>
                            </w:r>
                            <w:r w:rsidRPr="007472A8">
                              <w:rPr>
                                <w:sz w:val="24"/>
                                <w:szCs w:val="24"/>
                                <w:highlight w:val="green"/>
                              </w:rPr>
                              <w:t xml:space="preserve">                                                            </w:t>
                            </w:r>
                          </w:p>
                          <w:p w14:paraId="09BD8379" w14:textId="77777777" w:rsidR="00065E24" w:rsidRPr="007472A8" w:rsidRDefault="00065E24" w:rsidP="00065E24">
                            <w:pPr>
                              <w:bidi w:val="0"/>
                              <w:rPr>
                                <w:sz w:val="24"/>
                                <w:szCs w:val="24"/>
                                <w:highlight w:val="green"/>
                              </w:rPr>
                            </w:pPr>
                            <w:r w:rsidRPr="007472A8">
                              <w:rPr>
                                <w:sz w:val="24"/>
                                <w:szCs w:val="24"/>
                                <w:highlight w:val="green"/>
                              </w:rPr>
                              <w:t>Enter a number:</w:t>
                            </w:r>
                            <w:r w:rsidRPr="0056747B">
                              <w:rPr>
                                <w:sz w:val="24"/>
                                <w:szCs w:val="24"/>
                              </w:rPr>
                              <w:t xml:space="preserve"> </w:t>
                            </w:r>
                            <w:r w:rsidRPr="0056747B">
                              <w:rPr>
                                <w:sz w:val="24"/>
                                <w:szCs w:val="24"/>
                                <w:highlight w:val="yellow"/>
                              </w:rPr>
                              <w:t>2</w:t>
                            </w:r>
                            <w:r w:rsidRPr="007472A8">
                              <w:rPr>
                                <w:sz w:val="24"/>
                                <w:szCs w:val="24"/>
                                <w:highlight w:val="green"/>
                              </w:rPr>
                              <w:t xml:space="preserve">                                                               </w:t>
                            </w:r>
                          </w:p>
                          <w:p w14:paraId="46696251" w14:textId="77777777" w:rsidR="00065E24" w:rsidRPr="007472A8" w:rsidRDefault="00065E24" w:rsidP="00065E24">
                            <w:pPr>
                              <w:bidi w:val="0"/>
                              <w:rPr>
                                <w:sz w:val="24"/>
                                <w:szCs w:val="24"/>
                                <w:highlight w:val="green"/>
                                <w:rtl/>
                              </w:rPr>
                            </w:pPr>
                            <w:r w:rsidRPr="007472A8">
                              <w:rPr>
                                <w:sz w:val="24"/>
                                <w:szCs w:val="24"/>
                                <w:highlight w:val="green"/>
                              </w:rPr>
                              <w:t xml:space="preserve">2                                                                               </w:t>
                            </w:r>
                          </w:p>
                          <w:p w14:paraId="53EDA174"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3</w:t>
                            </w:r>
                            <w:r w:rsidRPr="007472A8">
                              <w:rPr>
                                <w:sz w:val="24"/>
                                <w:szCs w:val="24"/>
                                <w:highlight w:val="green"/>
                              </w:rPr>
                              <w:t xml:space="preserve">                                                            </w:t>
                            </w:r>
                          </w:p>
                          <w:p w14:paraId="5E57CBC9"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4</w:t>
                            </w:r>
                            <w:r w:rsidRPr="007472A8">
                              <w:rPr>
                                <w:sz w:val="24"/>
                                <w:szCs w:val="24"/>
                                <w:highlight w:val="green"/>
                              </w:rPr>
                              <w:t xml:space="preserve">                                                            </w:t>
                            </w:r>
                          </w:p>
                          <w:p w14:paraId="6931C664" w14:textId="77777777" w:rsidR="00065E24" w:rsidRPr="007472A8" w:rsidRDefault="00065E24" w:rsidP="00065E24">
                            <w:pPr>
                              <w:bidi w:val="0"/>
                              <w:rPr>
                                <w:sz w:val="24"/>
                                <w:szCs w:val="24"/>
                                <w:highlight w:val="green"/>
                              </w:rPr>
                            </w:pPr>
                            <w:r w:rsidRPr="007472A8">
                              <w:rPr>
                                <w:sz w:val="24"/>
                                <w:szCs w:val="24"/>
                                <w:highlight w:val="green"/>
                              </w:rPr>
                              <w:t>Enter a number:</w:t>
                            </w:r>
                            <w:r w:rsidRPr="0056747B">
                              <w:rPr>
                                <w:sz w:val="24"/>
                                <w:szCs w:val="24"/>
                              </w:rPr>
                              <w:t xml:space="preserve"> </w:t>
                            </w:r>
                            <w:r w:rsidRPr="0056747B">
                              <w:rPr>
                                <w:sz w:val="24"/>
                                <w:szCs w:val="24"/>
                                <w:highlight w:val="yellow"/>
                              </w:rPr>
                              <w:t>2</w:t>
                            </w:r>
                            <w:r w:rsidRPr="007472A8">
                              <w:rPr>
                                <w:sz w:val="24"/>
                                <w:szCs w:val="24"/>
                                <w:highlight w:val="green"/>
                              </w:rPr>
                              <w:t xml:space="preserve">                                                               </w:t>
                            </w:r>
                          </w:p>
                          <w:p w14:paraId="3594EB81" w14:textId="77777777" w:rsidR="00065E24" w:rsidRPr="007472A8" w:rsidRDefault="00065E24" w:rsidP="00065E24">
                            <w:pPr>
                              <w:bidi w:val="0"/>
                              <w:rPr>
                                <w:sz w:val="24"/>
                                <w:szCs w:val="24"/>
                                <w:highlight w:val="green"/>
                                <w:rtl/>
                              </w:rPr>
                            </w:pPr>
                            <w:r w:rsidRPr="007472A8">
                              <w:rPr>
                                <w:sz w:val="24"/>
                                <w:szCs w:val="24"/>
                                <w:highlight w:val="green"/>
                              </w:rPr>
                              <w:t xml:space="preserve">1                                                                               </w:t>
                            </w:r>
                          </w:p>
                          <w:p w14:paraId="2D1B9366"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4</w:t>
                            </w:r>
                            <w:r w:rsidRPr="007472A8">
                              <w:rPr>
                                <w:sz w:val="24"/>
                                <w:szCs w:val="24"/>
                                <w:highlight w:val="green"/>
                              </w:rPr>
                              <w:t xml:space="preserve">                                                            </w:t>
                            </w:r>
                          </w:p>
                          <w:p w14:paraId="15F27A3D" w14:textId="77777777" w:rsidR="00065E24" w:rsidRPr="007472A8" w:rsidRDefault="00065E24" w:rsidP="00065E24">
                            <w:pPr>
                              <w:bidi w:val="0"/>
                              <w:rPr>
                                <w:sz w:val="24"/>
                                <w:szCs w:val="24"/>
                                <w:highlight w:val="green"/>
                              </w:rPr>
                            </w:pPr>
                            <w:r w:rsidRPr="007472A8">
                              <w:rPr>
                                <w:sz w:val="24"/>
                                <w:szCs w:val="24"/>
                                <w:highlight w:val="green"/>
                              </w:rPr>
                              <w:t>Enter a number:</w:t>
                            </w:r>
                            <w:r w:rsidRPr="0056747B">
                              <w:rPr>
                                <w:sz w:val="24"/>
                                <w:szCs w:val="24"/>
                              </w:rPr>
                              <w:t xml:space="preserve"> </w:t>
                            </w:r>
                            <w:r w:rsidRPr="0056747B">
                              <w:rPr>
                                <w:sz w:val="24"/>
                                <w:szCs w:val="24"/>
                                <w:highlight w:val="yellow"/>
                              </w:rPr>
                              <w:t>6</w:t>
                            </w:r>
                            <w:r w:rsidRPr="007472A8">
                              <w:rPr>
                                <w:sz w:val="24"/>
                                <w:szCs w:val="24"/>
                                <w:highlight w:val="green"/>
                              </w:rPr>
                              <w:t xml:space="preserve">                                                               </w:t>
                            </w:r>
                          </w:p>
                          <w:p w14:paraId="124822E5" w14:textId="77777777" w:rsidR="00065E24" w:rsidRPr="007472A8" w:rsidRDefault="00065E24" w:rsidP="00065E24">
                            <w:pPr>
                              <w:bidi w:val="0"/>
                              <w:rPr>
                                <w:sz w:val="24"/>
                                <w:szCs w:val="24"/>
                                <w:highlight w:val="green"/>
                                <w:rtl/>
                              </w:rPr>
                            </w:pPr>
                            <w:r w:rsidRPr="007472A8">
                              <w:rPr>
                                <w:sz w:val="24"/>
                                <w:szCs w:val="24"/>
                                <w:highlight w:val="green"/>
                              </w:rPr>
                              <w:t xml:space="preserve">2                                                                               </w:t>
                            </w:r>
                          </w:p>
                          <w:p w14:paraId="746F6F86"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6</w:t>
                            </w:r>
                            <w:r w:rsidRPr="007472A8">
                              <w:rPr>
                                <w:sz w:val="24"/>
                                <w:szCs w:val="24"/>
                                <w:highlight w:val="green"/>
                              </w:rPr>
                              <w:t xml:space="preserve">                                                            </w:t>
                            </w:r>
                          </w:p>
                          <w:p w14:paraId="72165AB1" w14:textId="77777777" w:rsidR="00065E24" w:rsidRPr="007472A8" w:rsidRDefault="00065E24" w:rsidP="00065E24">
                            <w:pPr>
                              <w:bidi w:val="0"/>
                              <w:rPr>
                                <w:sz w:val="24"/>
                                <w:szCs w:val="24"/>
                                <w:highlight w:val="green"/>
                              </w:rPr>
                            </w:pPr>
                            <w:r w:rsidRPr="007472A8">
                              <w:rPr>
                                <w:sz w:val="24"/>
                                <w:szCs w:val="24"/>
                                <w:highlight w:val="green"/>
                              </w:rPr>
                              <w:t xml:space="preserve">Not empty                                                                       </w:t>
                            </w:r>
                          </w:p>
                          <w:p w14:paraId="5EA2319C"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5</w:t>
                            </w:r>
                            <w:r w:rsidRPr="007472A8">
                              <w:rPr>
                                <w:sz w:val="24"/>
                                <w:szCs w:val="24"/>
                                <w:highlight w:val="green"/>
                              </w:rPr>
                              <w:t xml:space="preserve">                                                            </w:t>
                            </w:r>
                          </w:p>
                          <w:p w14:paraId="0F560A83"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6</w:t>
                            </w:r>
                            <w:r w:rsidRPr="007472A8">
                              <w:rPr>
                                <w:sz w:val="24"/>
                                <w:szCs w:val="24"/>
                                <w:highlight w:val="green"/>
                              </w:rPr>
                              <w:t xml:space="preserve">                                                            </w:t>
                            </w:r>
                          </w:p>
                          <w:p w14:paraId="72DDF916" w14:textId="77777777" w:rsidR="00065E24" w:rsidRPr="007472A8" w:rsidRDefault="00065E24" w:rsidP="00065E24">
                            <w:pPr>
                              <w:bidi w:val="0"/>
                              <w:rPr>
                                <w:sz w:val="24"/>
                                <w:szCs w:val="24"/>
                                <w:highlight w:val="green"/>
                              </w:rPr>
                            </w:pPr>
                            <w:r w:rsidRPr="007472A8">
                              <w:rPr>
                                <w:sz w:val="24"/>
                                <w:szCs w:val="24"/>
                                <w:highlight w:val="green"/>
                              </w:rPr>
                              <w:t xml:space="preserve">Empty                                                                           </w:t>
                            </w:r>
                          </w:p>
                          <w:p w14:paraId="48A9B55B" w14:textId="77777777" w:rsidR="00065E24" w:rsidRPr="007472A8" w:rsidRDefault="00065E24" w:rsidP="00065E24">
                            <w:pPr>
                              <w:bidi w:val="0"/>
                              <w:rPr>
                                <w:sz w:val="24"/>
                                <w:szCs w:val="24"/>
                              </w:rPr>
                            </w:pPr>
                            <w:r w:rsidRPr="007472A8">
                              <w:rPr>
                                <w:sz w:val="24"/>
                                <w:szCs w:val="24"/>
                                <w:highlight w:val="green"/>
                              </w:rPr>
                              <w:t>Enter your choice:</w:t>
                            </w:r>
                            <w:r w:rsidRPr="0056747B">
                              <w:rPr>
                                <w:sz w:val="24"/>
                                <w:szCs w:val="24"/>
                              </w:rPr>
                              <w:t xml:space="preserve"> </w:t>
                            </w:r>
                            <w:r w:rsidRPr="0056747B">
                              <w:rPr>
                                <w:sz w:val="24"/>
                                <w:szCs w:val="24"/>
                                <w:highlight w:val="yellow"/>
                              </w:rPr>
                              <w:t>0</w:t>
                            </w:r>
                            <w:r w:rsidRPr="007472A8">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9CFFB6E" id="מלבן 2" o:spid="_x0000_s1026" style="position:absolute;margin-left:29pt;margin-top:25.5pt;width:183.45pt;height:34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1348569C"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 xml:space="preserve">1 </w:t>
                      </w:r>
                      <w:r w:rsidRPr="007472A8">
                        <w:rPr>
                          <w:sz w:val="24"/>
                          <w:szCs w:val="24"/>
                          <w:highlight w:val="green"/>
                        </w:rPr>
                        <w:t xml:space="preserve">                                                           </w:t>
                      </w:r>
                    </w:p>
                    <w:p w14:paraId="592F6B8C" w14:textId="77777777" w:rsidR="00065E24" w:rsidRPr="007472A8" w:rsidRDefault="00065E24" w:rsidP="00065E24">
                      <w:pPr>
                        <w:bidi w:val="0"/>
                        <w:rPr>
                          <w:sz w:val="24"/>
                          <w:szCs w:val="24"/>
                          <w:highlight w:val="green"/>
                        </w:rPr>
                      </w:pPr>
                      <w:r w:rsidRPr="007472A8">
                        <w:rPr>
                          <w:sz w:val="24"/>
                          <w:szCs w:val="24"/>
                          <w:highlight w:val="green"/>
                        </w:rPr>
                        <w:t>Enter 5 numbers:</w:t>
                      </w:r>
                      <w:r w:rsidRPr="0056747B">
                        <w:rPr>
                          <w:sz w:val="24"/>
                          <w:szCs w:val="24"/>
                        </w:rPr>
                        <w:t xml:space="preserve"> </w:t>
                      </w:r>
                      <w:r w:rsidRPr="0056747B">
                        <w:rPr>
                          <w:sz w:val="24"/>
                          <w:szCs w:val="24"/>
                          <w:highlight w:val="yellow"/>
                        </w:rPr>
                        <w:t xml:space="preserve">1 2 3 4 5  </w:t>
                      </w:r>
                      <w:r w:rsidRPr="007472A8">
                        <w:rPr>
                          <w:sz w:val="24"/>
                          <w:szCs w:val="24"/>
                          <w:highlight w:val="green"/>
                        </w:rPr>
                        <w:t xml:space="preserve">                                                    </w:t>
                      </w:r>
                    </w:p>
                    <w:p w14:paraId="0B3DC1A3"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2</w:t>
                      </w:r>
                      <w:r w:rsidRPr="007472A8">
                        <w:rPr>
                          <w:sz w:val="24"/>
                          <w:szCs w:val="24"/>
                          <w:highlight w:val="green"/>
                        </w:rPr>
                        <w:t xml:space="preserve">                                                            </w:t>
                      </w:r>
                    </w:p>
                    <w:p w14:paraId="5B3A53A5" w14:textId="77777777" w:rsidR="00065E24" w:rsidRPr="007472A8" w:rsidRDefault="00065E24" w:rsidP="00065E24">
                      <w:pPr>
                        <w:bidi w:val="0"/>
                        <w:rPr>
                          <w:sz w:val="24"/>
                          <w:szCs w:val="24"/>
                          <w:highlight w:val="green"/>
                        </w:rPr>
                      </w:pPr>
                      <w:r w:rsidRPr="007472A8">
                        <w:rPr>
                          <w:sz w:val="24"/>
                          <w:szCs w:val="24"/>
                          <w:highlight w:val="green"/>
                        </w:rPr>
                        <w:t>Enter 5 numbers:</w:t>
                      </w:r>
                      <w:r w:rsidRPr="0056747B">
                        <w:rPr>
                          <w:sz w:val="24"/>
                          <w:szCs w:val="24"/>
                        </w:rPr>
                        <w:t xml:space="preserve"> </w:t>
                      </w:r>
                      <w:r w:rsidRPr="0056747B">
                        <w:rPr>
                          <w:sz w:val="24"/>
                          <w:szCs w:val="24"/>
                          <w:highlight w:val="yellow"/>
                        </w:rPr>
                        <w:t xml:space="preserve">5 4 3 2 1                                                      </w:t>
                      </w:r>
                    </w:p>
                    <w:p w14:paraId="67A7BB14"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highlight w:val="green"/>
                        </w:rPr>
                        <w:t>:</w:t>
                      </w:r>
                      <w:r w:rsidRPr="0056747B">
                        <w:rPr>
                          <w:sz w:val="24"/>
                          <w:szCs w:val="24"/>
                        </w:rPr>
                        <w:t xml:space="preserve"> </w:t>
                      </w:r>
                      <w:r w:rsidRPr="0056747B">
                        <w:rPr>
                          <w:sz w:val="24"/>
                          <w:szCs w:val="24"/>
                          <w:highlight w:val="yellow"/>
                        </w:rPr>
                        <w:t>3</w:t>
                      </w:r>
                      <w:r w:rsidRPr="007472A8">
                        <w:rPr>
                          <w:sz w:val="24"/>
                          <w:szCs w:val="24"/>
                          <w:highlight w:val="green"/>
                        </w:rPr>
                        <w:t xml:space="preserve">                                                            </w:t>
                      </w:r>
                    </w:p>
                    <w:p w14:paraId="28C0DBD0"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4</w:t>
                      </w:r>
                      <w:r w:rsidRPr="007472A8">
                        <w:rPr>
                          <w:sz w:val="24"/>
                          <w:szCs w:val="24"/>
                          <w:highlight w:val="green"/>
                        </w:rPr>
                        <w:t xml:space="preserve">                                                            </w:t>
                      </w:r>
                    </w:p>
                    <w:p w14:paraId="09BD8379" w14:textId="77777777" w:rsidR="00065E24" w:rsidRPr="007472A8" w:rsidRDefault="00065E24" w:rsidP="00065E24">
                      <w:pPr>
                        <w:bidi w:val="0"/>
                        <w:rPr>
                          <w:sz w:val="24"/>
                          <w:szCs w:val="24"/>
                          <w:highlight w:val="green"/>
                        </w:rPr>
                      </w:pPr>
                      <w:r w:rsidRPr="007472A8">
                        <w:rPr>
                          <w:sz w:val="24"/>
                          <w:szCs w:val="24"/>
                          <w:highlight w:val="green"/>
                        </w:rPr>
                        <w:t>Enter a number:</w:t>
                      </w:r>
                      <w:r w:rsidRPr="0056747B">
                        <w:rPr>
                          <w:sz w:val="24"/>
                          <w:szCs w:val="24"/>
                        </w:rPr>
                        <w:t xml:space="preserve"> </w:t>
                      </w:r>
                      <w:r w:rsidRPr="0056747B">
                        <w:rPr>
                          <w:sz w:val="24"/>
                          <w:szCs w:val="24"/>
                          <w:highlight w:val="yellow"/>
                        </w:rPr>
                        <w:t>2</w:t>
                      </w:r>
                      <w:r w:rsidRPr="007472A8">
                        <w:rPr>
                          <w:sz w:val="24"/>
                          <w:szCs w:val="24"/>
                          <w:highlight w:val="green"/>
                        </w:rPr>
                        <w:t xml:space="preserve">                                                               </w:t>
                      </w:r>
                    </w:p>
                    <w:p w14:paraId="46696251" w14:textId="77777777" w:rsidR="00065E24" w:rsidRPr="007472A8" w:rsidRDefault="00065E24" w:rsidP="00065E24">
                      <w:pPr>
                        <w:bidi w:val="0"/>
                        <w:rPr>
                          <w:sz w:val="24"/>
                          <w:szCs w:val="24"/>
                          <w:highlight w:val="green"/>
                          <w:rtl/>
                        </w:rPr>
                      </w:pPr>
                      <w:r w:rsidRPr="007472A8">
                        <w:rPr>
                          <w:sz w:val="24"/>
                          <w:szCs w:val="24"/>
                          <w:highlight w:val="green"/>
                        </w:rPr>
                        <w:t xml:space="preserve">2                                                                               </w:t>
                      </w:r>
                    </w:p>
                    <w:p w14:paraId="53EDA174"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3</w:t>
                      </w:r>
                      <w:r w:rsidRPr="007472A8">
                        <w:rPr>
                          <w:sz w:val="24"/>
                          <w:szCs w:val="24"/>
                          <w:highlight w:val="green"/>
                        </w:rPr>
                        <w:t xml:space="preserve">                                                            </w:t>
                      </w:r>
                    </w:p>
                    <w:p w14:paraId="5E57CBC9"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4</w:t>
                      </w:r>
                      <w:r w:rsidRPr="007472A8">
                        <w:rPr>
                          <w:sz w:val="24"/>
                          <w:szCs w:val="24"/>
                          <w:highlight w:val="green"/>
                        </w:rPr>
                        <w:t xml:space="preserve">                                                            </w:t>
                      </w:r>
                    </w:p>
                    <w:p w14:paraId="6931C664" w14:textId="77777777" w:rsidR="00065E24" w:rsidRPr="007472A8" w:rsidRDefault="00065E24" w:rsidP="00065E24">
                      <w:pPr>
                        <w:bidi w:val="0"/>
                        <w:rPr>
                          <w:sz w:val="24"/>
                          <w:szCs w:val="24"/>
                          <w:highlight w:val="green"/>
                        </w:rPr>
                      </w:pPr>
                      <w:r w:rsidRPr="007472A8">
                        <w:rPr>
                          <w:sz w:val="24"/>
                          <w:szCs w:val="24"/>
                          <w:highlight w:val="green"/>
                        </w:rPr>
                        <w:t>Enter a number:</w:t>
                      </w:r>
                      <w:r w:rsidRPr="0056747B">
                        <w:rPr>
                          <w:sz w:val="24"/>
                          <w:szCs w:val="24"/>
                        </w:rPr>
                        <w:t xml:space="preserve"> </w:t>
                      </w:r>
                      <w:r w:rsidRPr="0056747B">
                        <w:rPr>
                          <w:sz w:val="24"/>
                          <w:szCs w:val="24"/>
                          <w:highlight w:val="yellow"/>
                        </w:rPr>
                        <w:t>2</w:t>
                      </w:r>
                      <w:r w:rsidRPr="007472A8">
                        <w:rPr>
                          <w:sz w:val="24"/>
                          <w:szCs w:val="24"/>
                          <w:highlight w:val="green"/>
                        </w:rPr>
                        <w:t xml:space="preserve">                                                               </w:t>
                      </w:r>
                    </w:p>
                    <w:p w14:paraId="3594EB81" w14:textId="77777777" w:rsidR="00065E24" w:rsidRPr="007472A8" w:rsidRDefault="00065E24" w:rsidP="00065E24">
                      <w:pPr>
                        <w:bidi w:val="0"/>
                        <w:rPr>
                          <w:sz w:val="24"/>
                          <w:szCs w:val="24"/>
                          <w:highlight w:val="green"/>
                          <w:rtl/>
                        </w:rPr>
                      </w:pPr>
                      <w:r w:rsidRPr="007472A8">
                        <w:rPr>
                          <w:sz w:val="24"/>
                          <w:szCs w:val="24"/>
                          <w:highlight w:val="green"/>
                        </w:rPr>
                        <w:t xml:space="preserve">1                                                                               </w:t>
                      </w:r>
                    </w:p>
                    <w:p w14:paraId="2D1B9366"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4</w:t>
                      </w:r>
                      <w:r w:rsidRPr="007472A8">
                        <w:rPr>
                          <w:sz w:val="24"/>
                          <w:szCs w:val="24"/>
                          <w:highlight w:val="green"/>
                        </w:rPr>
                        <w:t xml:space="preserve">                                                            </w:t>
                      </w:r>
                    </w:p>
                    <w:p w14:paraId="15F27A3D" w14:textId="77777777" w:rsidR="00065E24" w:rsidRPr="007472A8" w:rsidRDefault="00065E24" w:rsidP="00065E24">
                      <w:pPr>
                        <w:bidi w:val="0"/>
                        <w:rPr>
                          <w:sz w:val="24"/>
                          <w:szCs w:val="24"/>
                          <w:highlight w:val="green"/>
                        </w:rPr>
                      </w:pPr>
                      <w:r w:rsidRPr="007472A8">
                        <w:rPr>
                          <w:sz w:val="24"/>
                          <w:szCs w:val="24"/>
                          <w:highlight w:val="green"/>
                        </w:rPr>
                        <w:t>Enter a number:</w:t>
                      </w:r>
                      <w:r w:rsidRPr="0056747B">
                        <w:rPr>
                          <w:sz w:val="24"/>
                          <w:szCs w:val="24"/>
                        </w:rPr>
                        <w:t xml:space="preserve"> </w:t>
                      </w:r>
                      <w:r w:rsidRPr="0056747B">
                        <w:rPr>
                          <w:sz w:val="24"/>
                          <w:szCs w:val="24"/>
                          <w:highlight w:val="yellow"/>
                        </w:rPr>
                        <w:t>6</w:t>
                      </w:r>
                      <w:r w:rsidRPr="007472A8">
                        <w:rPr>
                          <w:sz w:val="24"/>
                          <w:szCs w:val="24"/>
                          <w:highlight w:val="green"/>
                        </w:rPr>
                        <w:t xml:space="preserve">                                                               </w:t>
                      </w:r>
                    </w:p>
                    <w:p w14:paraId="124822E5" w14:textId="77777777" w:rsidR="00065E24" w:rsidRPr="007472A8" w:rsidRDefault="00065E24" w:rsidP="00065E24">
                      <w:pPr>
                        <w:bidi w:val="0"/>
                        <w:rPr>
                          <w:sz w:val="24"/>
                          <w:szCs w:val="24"/>
                          <w:highlight w:val="green"/>
                          <w:rtl/>
                        </w:rPr>
                      </w:pPr>
                      <w:r w:rsidRPr="007472A8">
                        <w:rPr>
                          <w:sz w:val="24"/>
                          <w:szCs w:val="24"/>
                          <w:highlight w:val="green"/>
                        </w:rPr>
                        <w:t xml:space="preserve">2                                                                               </w:t>
                      </w:r>
                    </w:p>
                    <w:p w14:paraId="746F6F86"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6</w:t>
                      </w:r>
                      <w:r w:rsidRPr="007472A8">
                        <w:rPr>
                          <w:sz w:val="24"/>
                          <w:szCs w:val="24"/>
                          <w:highlight w:val="green"/>
                        </w:rPr>
                        <w:t xml:space="preserve">                                                            </w:t>
                      </w:r>
                    </w:p>
                    <w:p w14:paraId="72165AB1" w14:textId="77777777" w:rsidR="00065E24" w:rsidRPr="007472A8" w:rsidRDefault="00065E24" w:rsidP="00065E24">
                      <w:pPr>
                        <w:bidi w:val="0"/>
                        <w:rPr>
                          <w:sz w:val="24"/>
                          <w:szCs w:val="24"/>
                          <w:highlight w:val="green"/>
                        </w:rPr>
                      </w:pPr>
                      <w:r w:rsidRPr="007472A8">
                        <w:rPr>
                          <w:sz w:val="24"/>
                          <w:szCs w:val="24"/>
                          <w:highlight w:val="green"/>
                        </w:rPr>
                        <w:t xml:space="preserve">Not empty                                                                       </w:t>
                      </w:r>
                    </w:p>
                    <w:p w14:paraId="5EA2319C"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5</w:t>
                      </w:r>
                      <w:r w:rsidRPr="007472A8">
                        <w:rPr>
                          <w:sz w:val="24"/>
                          <w:szCs w:val="24"/>
                          <w:highlight w:val="green"/>
                        </w:rPr>
                        <w:t xml:space="preserve">                                                            </w:t>
                      </w:r>
                    </w:p>
                    <w:p w14:paraId="0F560A83" w14:textId="77777777" w:rsidR="00065E24" w:rsidRPr="007472A8" w:rsidRDefault="00065E24" w:rsidP="00065E24">
                      <w:pPr>
                        <w:bidi w:val="0"/>
                        <w:rPr>
                          <w:sz w:val="24"/>
                          <w:szCs w:val="24"/>
                          <w:highlight w:val="green"/>
                        </w:rPr>
                      </w:pPr>
                      <w:r w:rsidRPr="007472A8">
                        <w:rPr>
                          <w:sz w:val="24"/>
                          <w:szCs w:val="24"/>
                          <w:highlight w:val="green"/>
                        </w:rPr>
                        <w:t>Enter your choice:</w:t>
                      </w:r>
                      <w:r w:rsidRPr="0056747B">
                        <w:rPr>
                          <w:sz w:val="24"/>
                          <w:szCs w:val="24"/>
                        </w:rPr>
                        <w:t xml:space="preserve"> </w:t>
                      </w:r>
                      <w:r w:rsidRPr="0056747B">
                        <w:rPr>
                          <w:sz w:val="24"/>
                          <w:szCs w:val="24"/>
                          <w:highlight w:val="yellow"/>
                        </w:rPr>
                        <w:t>6</w:t>
                      </w:r>
                      <w:r w:rsidRPr="007472A8">
                        <w:rPr>
                          <w:sz w:val="24"/>
                          <w:szCs w:val="24"/>
                          <w:highlight w:val="green"/>
                        </w:rPr>
                        <w:t xml:space="preserve">                                                            </w:t>
                      </w:r>
                    </w:p>
                    <w:p w14:paraId="72DDF916" w14:textId="77777777" w:rsidR="00065E24" w:rsidRPr="007472A8" w:rsidRDefault="00065E24" w:rsidP="00065E24">
                      <w:pPr>
                        <w:bidi w:val="0"/>
                        <w:rPr>
                          <w:sz w:val="24"/>
                          <w:szCs w:val="24"/>
                          <w:highlight w:val="green"/>
                        </w:rPr>
                      </w:pPr>
                      <w:r w:rsidRPr="007472A8">
                        <w:rPr>
                          <w:sz w:val="24"/>
                          <w:szCs w:val="24"/>
                          <w:highlight w:val="green"/>
                        </w:rPr>
                        <w:t xml:space="preserve">Empty                                                                           </w:t>
                      </w:r>
                    </w:p>
                    <w:p w14:paraId="48A9B55B" w14:textId="77777777" w:rsidR="00065E24" w:rsidRPr="007472A8" w:rsidRDefault="00065E24" w:rsidP="00065E24">
                      <w:pPr>
                        <w:bidi w:val="0"/>
                        <w:rPr>
                          <w:sz w:val="24"/>
                          <w:szCs w:val="24"/>
                        </w:rPr>
                      </w:pPr>
                      <w:r w:rsidRPr="007472A8">
                        <w:rPr>
                          <w:sz w:val="24"/>
                          <w:szCs w:val="24"/>
                          <w:highlight w:val="green"/>
                        </w:rPr>
                        <w:t>Enter your choice:</w:t>
                      </w:r>
                      <w:r w:rsidRPr="0056747B">
                        <w:rPr>
                          <w:sz w:val="24"/>
                          <w:szCs w:val="24"/>
                        </w:rPr>
                        <w:t xml:space="preserve"> </w:t>
                      </w:r>
                      <w:r w:rsidRPr="0056747B">
                        <w:rPr>
                          <w:sz w:val="24"/>
                          <w:szCs w:val="24"/>
                          <w:highlight w:val="yellow"/>
                        </w:rPr>
                        <w:t>0</w:t>
                      </w:r>
                      <w:r w:rsidRPr="007472A8">
                        <w:rPr>
                          <w:sz w:val="24"/>
                          <w:szCs w:val="24"/>
                        </w:rPr>
                        <w:t xml:space="preserve">    </w:t>
                      </w:r>
                    </w:p>
                  </w:txbxContent>
                </v:textbox>
                <w10:wrap type="topAndBottom" anchorx="margin"/>
              </v:rect>
            </w:pict>
          </mc:Fallback>
        </mc:AlternateContent>
      </w:r>
    </w:p>
    <w:sectPr w:rsidR="00065E24"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45BCF" w14:textId="77777777" w:rsidR="005616BB" w:rsidRDefault="005616BB" w:rsidP="00D37526">
      <w:pPr>
        <w:spacing w:after="0" w:line="240" w:lineRule="auto"/>
      </w:pPr>
      <w:r>
        <w:separator/>
      </w:r>
    </w:p>
  </w:endnote>
  <w:endnote w:type="continuationSeparator" w:id="0">
    <w:p w14:paraId="37779A97" w14:textId="77777777" w:rsidR="005616BB" w:rsidRDefault="005616BB"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3E513" w14:textId="77777777" w:rsidR="005616BB" w:rsidRDefault="005616BB" w:rsidP="00D37526">
      <w:pPr>
        <w:spacing w:after="0" w:line="240" w:lineRule="auto"/>
      </w:pPr>
      <w:r>
        <w:separator/>
      </w:r>
    </w:p>
  </w:footnote>
  <w:footnote w:type="continuationSeparator" w:id="0">
    <w:p w14:paraId="3C79EC1D" w14:textId="77777777" w:rsidR="005616BB" w:rsidRDefault="005616BB"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A70AE" w14:textId="45552EB4" w:rsidR="008D02EB" w:rsidRDefault="008D02EB" w:rsidP="00106164">
    <w:pPr>
      <w:pStyle w:val="a4"/>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 xml:space="preserve">Spring </w:t>
    </w:r>
    <w:r w:rsidR="005850A9">
      <w:rPr>
        <w:rFonts w:ascii="Tahoma" w:hAnsi="Tahoma" w:cs="Tahoma"/>
        <w:sz w:val="18"/>
        <w:szCs w:val="18"/>
      </w:rPr>
      <w:t>2021</w:t>
    </w:r>
  </w:p>
  <w:p w14:paraId="78B1C50F" w14:textId="77777777" w:rsidR="008D02EB" w:rsidRDefault="008D02EB" w:rsidP="00106164">
    <w:pPr>
      <w:pStyle w:val="a4"/>
    </w:pPr>
  </w:p>
  <w:p w14:paraId="56E1C869" w14:textId="77777777" w:rsidR="008D02EB" w:rsidRDefault="008D02EB" w:rsidP="00D37526">
    <w:pPr>
      <w:pStyle w:val="a4"/>
    </w:pPr>
  </w:p>
  <w:p w14:paraId="2ED236A4" w14:textId="77777777" w:rsidR="008D02EB" w:rsidRDefault="008D02EB" w:rsidP="00D37526">
    <w:pPr>
      <w:pStyle w:val="a4"/>
    </w:pPr>
  </w:p>
  <w:p w14:paraId="51870AE4" w14:textId="77777777" w:rsidR="008D02EB" w:rsidRDefault="008D02E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FF6D22"/>
    <w:multiLevelType w:val="hybridMultilevel"/>
    <w:tmpl w:val="E110A99E"/>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80095F"/>
    <w:multiLevelType w:val="hybridMultilevel"/>
    <w:tmpl w:val="4AA8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76EF1"/>
    <w:multiLevelType w:val="hybridMultilevel"/>
    <w:tmpl w:val="E064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20EA5"/>
    <w:multiLevelType w:val="hybridMultilevel"/>
    <w:tmpl w:val="A498FEC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881E65"/>
    <w:multiLevelType w:val="hybridMultilevel"/>
    <w:tmpl w:val="6246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4F066D"/>
    <w:multiLevelType w:val="hybridMultilevel"/>
    <w:tmpl w:val="8224280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7C007F"/>
    <w:multiLevelType w:val="hybridMultilevel"/>
    <w:tmpl w:val="5A1EB4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8F47D9"/>
    <w:multiLevelType w:val="hybridMultilevel"/>
    <w:tmpl w:val="3204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9F4E6B"/>
    <w:multiLevelType w:val="hybridMultilevel"/>
    <w:tmpl w:val="D9E26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C26F91"/>
    <w:multiLevelType w:val="hybridMultilevel"/>
    <w:tmpl w:val="1AA0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1969D0"/>
    <w:multiLevelType w:val="hybridMultilevel"/>
    <w:tmpl w:val="3E96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A0962"/>
    <w:multiLevelType w:val="hybridMultilevel"/>
    <w:tmpl w:val="69A4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411828"/>
    <w:multiLevelType w:val="hybridMultilevel"/>
    <w:tmpl w:val="D7124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33"/>
  </w:num>
  <w:num w:numId="3">
    <w:abstractNumId w:val="5"/>
  </w:num>
  <w:num w:numId="4">
    <w:abstractNumId w:val="16"/>
  </w:num>
  <w:num w:numId="5">
    <w:abstractNumId w:val="3"/>
  </w:num>
  <w:num w:numId="6">
    <w:abstractNumId w:val="24"/>
  </w:num>
  <w:num w:numId="7">
    <w:abstractNumId w:val="19"/>
  </w:num>
  <w:num w:numId="8">
    <w:abstractNumId w:val="4"/>
  </w:num>
  <w:num w:numId="9">
    <w:abstractNumId w:val="34"/>
  </w:num>
  <w:num w:numId="10">
    <w:abstractNumId w:val="0"/>
  </w:num>
  <w:num w:numId="11">
    <w:abstractNumId w:val="37"/>
  </w:num>
  <w:num w:numId="12">
    <w:abstractNumId w:val="14"/>
  </w:num>
  <w:num w:numId="13">
    <w:abstractNumId w:val="6"/>
  </w:num>
  <w:num w:numId="14">
    <w:abstractNumId w:val="2"/>
  </w:num>
  <w:num w:numId="15">
    <w:abstractNumId w:val="11"/>
  </w:num>
  <w:num w:numId="16">
    <w:abstractNumId w:val="18"/>
  </w:num>
  <w:num w:numId="17">
    <w:abstractNumId w:val="35"/>
  </w:num>
  <w:num w:numId="18">
    <w:abstractNumId w:val="26"/>
  </w:num>
  <w:num w:numId="19">
    <w:abstractNumId w:val="38"/>
  </w:num>
  <w:num w:numId="20">
    <w:abstractNumId w:val="22"/>
  </w:num>
  <w:num w:numId="21">
    <w:abstractNumId w:val="8"/>
  </w:num>
  <w:num w:numId="22">
    <w:abstractNumId w:val="36"/>
  </w:num>
  <w:num w:numId="23">
    <w:abstractNumId w:val="9"/>
  </w:num>
  <w:num w:numId="24">
    <w:abstractNumId w:val="20"/>
  </w:num>
  <w:num w:numId="25">
    <w:abstractNumId w:val="1"/>
  </w:num>
  <w:num w:numId="26">
    <w:abstractNumId w:val="21"/>
  </w:num>
  <w:num w:numId="27">
    <w:abstractNumId w:val="7"/>
  </w:num>
  <w:num w:numId="28">
    <w:abstractNumId w:val="10"/>
  </w:num>
  <w:num w:numId="29">
    <w:abstractNumId w:val="15"/>
  </w:num>
  <w:num w:numId="30">
    <w:abstractNumId w:val="23"/>
  </w:num>
  <w:num w:numId="31">
    <w:abstractNumId w:val="28"/>
  </w:num>
  <w:num w:numId="32">
    <w:abstractNumId w:val="31"/>
  </w:num>
  <w:num w:numId="33">
    <w:abstractNumId w:val="32"/>
  </w:num>
  <w:num w:numId="34">
    <w:abstractNumId w:val="17"/>
  </w:num>
  <w:num w:numId="35">
    <w:abstractNumId w:val="30"/>
  </w:num>
  <w:num w:numId="36">
    <w:abstractNumId w:val="13"/>
  </w:num>
  <w:num w:numId="37">
    <w:abstractNumId w:val="12"/>
  </w:num>
  <w:num w:numId="38">
    <w:abstractNumId w:val="27"/>
  </w:num>
  <w:num w:numId="39">
    <w:abstractNumId w:val="2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ina Milston">
    <w15:presenceInfo w15:providerId="AD" w15:userId="S::milston@g.jct.ac.il::1bfafda3-aa86-411d-9dc8-eb393e996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7140"/>
    <w:rsid w:val="00007B33"/>
    <w:rsid w:val="000205C0"/>
    <w:rsid w:val="000213A2"/>
    <w:rsid w:val="00031575"/>
    <w:rsid w:val="00032C5D"/>
    <w:rsid w:val="00035217"/>
    <w:rsid w:val="00041E12"/>
    <w:rsid w:val="00047F91"/>
    <w:rsid w:val="0005039A"/>
    <w:rsid w:val="00051E30"/>
    <w:rsid w:val="00053490"/>
    <w:rsid w:val="00053F31"/>
    <w:rsid w:val="000641D6"/>
    <w:rsid w:val="0006435B"/>
    <w:rsid w:val="00065E24"/>
    <w:rsid w:val="00067538"/>
    <w:rsid w:val="0007188C"/>
    <w:rsid w:val="00073658"/>
    <w:rsid w:val="00073B22"/>
    <w:rsid w:val="00076459"/>
    <w:rsid w:val="00081C39"/>
    <w:rsid w:val="000844DB"/>
    <w:rsid w:val="00084B75"/>
    <w:rsid w:val="000858DC"/>
    <w:rsid w:val="00085C12"/>
    <w:rsid w:val="00090830"/>
    <w:rsid w:val="000A04DC"/>
    <w:rsid w:val="000A2A22"/>
    <w:rsid w:val="000A69DC"/>
    <w:rsid w:val="000A69E6"/>
    <w:rsid w:val="000A7929"/>
    <w:rsid w:val="000B4A41"/>
    <w:rsid w:val="000B600C"/>
    <w:rsid w:val="000C544C"/>
    <w:rsid w:val="000C5BFB"/>
    <w:rsid w:val="000C657A"/>
    <w:rsid w:val="000C6806"/>
    <w:rsid w:val="000C714E"/>
    <w:rsid w:val="000D0C41"/>
    <w:rsid w:val="000D2FE6"/>
    <w:rsid w:val="000D2FFE"/>
    <w:rsid w:val="000E08BD"/>
    <w:rsid w:val="000E2E8F"/>
    <w:rsid w:val="000E4EEB"/>
    <w:rsid w:val="000E6FEC"/>
    <w:rsid w:val="000F5B0D"/>
    <w:rsid w:val="000F5D59"/>
    <w:rsid w:val="000F6385"/>
    <w:rsid w:val="00106164"/>
    <w:rsid w:val="0010769A"/>
    <w:rsid w:val="001152FB"/>
    <w:rsid w:val="00115E60"/>
    <w:rsid w:val="00121DD5"/>
    <w:rsid w:val="001258A7"/>
    <w:rsid w:val="00131CE5"/>
    <w:rsid w:val="00132FA8"/>
    <w:rsid w:val="0013300C"/>
    <w:rsid w:val="00135037"/>
    <w:rsid w:val="00136E5C"/>
    <w:rsid w:val="00137688"/>
    <w:rsid w:val="00137F04"/>
    <w:rsid w:val="001431E1"/>
    <w:rsid w:val="00145772"/>
    <w:rsid w:val="00146B8A"/>
    <w:rsid w:val="001505A7"/>
    <w:rsid w:val="001536C5"/>
    <w:rsid w:val="00161CEF"/>
    <w:rsid w:val="00162BD2"/>
    <w:rsid w:val="00163E81"/>
    <w:rsid w:val="00165C84"/>
    <w:rsid w:val="00184820"/>
    <w:rsid w:val="0018517E"/>
    <w:rsid w:val="00187570"/>
    <w:rsid w:val="001914FD"/>
    <w:rsid w:val="00196463"/>
    <w:rsid w:val="001A5592"/>
    <w:rsid w:val="001C4267"/>
    <w:rsid w:val="001C5506"/>
    <w:rsid w:val="001E3C15"/>
    <w:rsid w:val="001E48BD"/>
    <w:rsid w:val="001E517A"/>
    <w:rsid w:val="001E7DE0"/>
    <w:rsid w:val="001F0034"/>
    <w:rsid w:val="001F16BE"/>
    <w:rsid w:val="001F6A69"/>
    <w:rsid w:val="002001DA"/>
    <w:rsid w:val="0020130F"/>
    <w:rsid w:val="00202CC1"/>
    <w:rsid w:val="00205D0B"/>
    <w:rsid w:val="00206BCB"/>
    <w:rsid w:val="00213626"/>
    <w:rsid w:val="00215A09"/>
    <w:rsid w:val="00222CE7"/>
    <w:rsid w:val="00226CE7"/>
    <w:rsid w:val="002279DA"/>
    <w:rsid w:val="00227D41"/>
    <w:rsid w:val="00227FB1"/>
    <w:rsid w:val="00231CC7"/>
    <w:rsid w:val="002372D3"/>
    <w:rsid w:val="00240C37"/>
    <w:rsid w:val="00250C32"/>
    <w:rsid w:val="0025614B"/>
    <w:rsid w:val="00256641"/>
    <w:rsid w:val="00260DA0"/>
    <w:rsid w:val="00261A9B"/>
    <w:rsid w:val="0026272C"/>
    <w:rsid w:val="00271769"/>
    <w:rsid w:val="002718D0"/>
    <w:rsid w:val="0027361E"/>
    <w:rsid w:val="002775C3"/>
    <w:rsid w:val="002779FB"/>
    <w:rsid w:val="00282A52"/>
    <w:rsid w:val="002932A3"/>
    <w:rsid w:val="00295A0E"/>
    <w:rsid w:val="002C14C7"/>
    <w:rsid w:val="002C5186"/>
    <w:rsid w:val="002C5BB2"/>
    <w:rsid w:val="002D6774"/>
    <w:rsid w:val="002E1468"/>
    <w:rsid w:val="002E1CA0"/>
    <w:rsid w:val="002E7E91"/>
    <w:rsid w:val="002F13A3"/>
    <w:rsid w:val="002F1690"/>
    <w:rsid w:val="002F2FF1"/>
    <w:rsid w:val="002F386B"/>
    <w:rsid w:val="002F3E92"/>
    <w:rsid w:val="002F49A3"/>
    <w:rsid w:val="002F50D6"/>
    <w:rsid w:val="003014D0"/>
    <w:rsid w:val="0031172C"/>
    <w:rsid w:val="00312FE8"/>
    <w:rsid w:val="0031615B"/>
    <w:rsid w:val="00317CBC"/>
    <w:rsid w:val="003214C4"/>
    <w:rsid w:val="00324355"/>
    <w:rsid w:val="00331AD5"/>
    <w:rsid w:val="0033661B"/>
    <w:rsid w:val="00341EBB"/>
    <w:rsid w:val="00351C9A"/>
    <w:rsid w:val="00352A9D"/>
    <w:rsid w:val="00367A51"/>
    <w:rsid w:val="003755D5"/>
    <w:rsid w:val="003762D7"/>
    <w:rsid w:val="00381E9D"/>
    <w:rsid w:val="00382AD0"/>
    <w:rsid w:val="003864CC"/>
    <w:rsid w:val="003A17DE"/>
    <w:rsid w:val="003B1AE0"/>
    <w:rsid w:val="003B1F68"/>
    <w:rsid w:val="003B4422"/>
    <w:rsid w:val="003B7256"/>
    <w:rsid w:val="003C5A59"/>
    <w:rsid w:val="003C7D75"/>
    <w:rsid w:val="003D4C6D"/>
    <w:rsid w:val="003D5F28"/>
    <w:rsid w:val="003D7402"/>
    <w:rsid w:val="003E3D53"/>
    <w:rsid w:val="003E7EC7"/>
    <w:rsid w:val="003F0310"/>
    <w:rsid w:val="003F2763"/>
    <w:rsid w:val="003F40FB"/>
    <w:rsid w:val="00400332"/>
    <w:rsid w:val="00401133"/>
    <w:rsid w:val="0040132B"/>
    <w:rsid w:val="00401FC1"/>
    <w:rsid w:val="00405014"/>
    <w:rsid w:val="00406C71"/>
    <w:rsid w:val="00407729"/>
    <w:rsid w:val="0040778C"/>
    <w:rsid w:val="00413254"/>
    <w:rsid w:val="004223CA"/>
    <w:rsid w:val="004345F4"/>
    <w:rsid w:val="00437770"/>
    <w:rsid w:val="00442153"/>
    <w:rsid w:val="00443600"/>
    <w:rsid w:val="004457BB"/>
    <w:rsid w:val="00451FBC"/>
    <w:rsid w:val="00453F71"/>
    <w:rsid w:val="00454207"/>
    <w:rsid w:val="0045724F"/>
    <w:rsid w:val="00462799"/>
    <w:rsid w:val="0047355E"/>
    <w:rsid w:val="004735AE"/>
    <w:rsid w:val="00473F02"/>
    <w:rsid w:val="004773D9"/>
    <w:rsid w:val="00477631"/>
    <w:rsid w:val="00490B3D"/>
    <w:rsid w:val="00494383"/>
    <w:rsid w:val="00496CDE"/>
    <w:rsid w:val="004A02B7"/>
    <w:rsid w:val="004B21BD"/>
    <w:rsid w:val="004B2591"/>
    <w:rsid w:val="004C6595"/>
    <w:rsid w:val="004C6B08"/>
    <w:rsid w:val="004C7A09"/>
    <w:rsid w:val="004D4A60"/>
    <w:rsid w:val="004D6DE6"/>
    <w:rsid w:val="004E278B"/>
    <w:rsid w:val="004E3411"/>
    <w:rsid w:val="004E3514"/>
    <w:rsid w:val="004E7288"/>
    <w:rsid w:val="004F13E6"/>
    <w:rsid w:val="004F2987"/>
    <w:rsid w:val="004F33F0"/>
    <w:rsid w:val="004F3AD1"/>
    <w:rsid w:val="004F3CB2"/>
    <w:rsid w:val="004F4E63"/>
    <w:rsid w:val="00506764"/>
    <w:rsid w:val="00506A4D"/>
    <w:rsid w:val="00512801"/>
    <w:rsid w:val="00514E5F"/>
    <w:rsid w:val="005166BE"/>
    <w:rsid w:val="005362FD"/>
    <w:rsid w:val="005402C0"/>
    <w:rsid w:val="005421C4"/>
    <w:rsid w:val="00545DA5"/>
    <w:rsid w:val="00551511"/>
    <w:rsid w:val="00551786"/>
    <w:rsid w:val="00556031"/>
    <w:rsid w:val="005616BB"/>
    <w:rsid w:val="005655A9"/>
    <w:rsid w:val="00565A79"/>
    <w:rsid w:val="005704B3"/>
    <w:rsid w:val="0057102A"/>
    <w:rsid w:val="00574090"/>
    <w:rsid w:val="00575458"/>
    <w:rsid w:val="00581433"/>
    <w:rsid w:val="00583BF6"/>
    <w:rsid w:val="00584086"/>
    <w:rsid w:val="005850A9"/>
    <w:rsid w:val="0058583E"/>
    <w:rsid w:val="005869BF"/>
    <w:rsid w:val="005914B3"/>
    <w:rsid w:val="00592C71"/>
    <w:rsid w:val="00593243"/>
    <w:rsid w:val="005974D5"/>
    <w:rsid w:val="005A1BBC"/>
    <w:rsid w:val="005A221A"/>
    <w:rsid w:val="005A3561"/>
    <w:rsid w:val="005A6A17"/>
    <w:rsid w:val="005B68CC"/>
    <w:rsid w:val="005C0F44"/>
    <w:rsid w:val="005D14F5"/>
    <w:rsid w:val="005D1E29"/>
    <w:rsid w:val="005D5E32"/>
    <w:rsid w:val="005D6135"/>
    <w:rsid w:val="005E4B5C"/>
    <w:rsid w:val="005F2465"/>
    <w:rsid w:val="005F27F5"/>
    <w:rsid w:val="005F55D5"/>
    <w:rsid w:val="005F6A57"/>
    <w:rsid w:val="00601B6A"/>
    <w:rsid w:val="0060470C"/>
    <w:rsid w:val="006050B6"/>
    <w:rsid w:val="006104E3"/>
    <w:rsid w:val="006146A5"/>
    <w:rsid w:val="0061711F"/>
    <w:rsid w:val="00617C37"/>
    <w:rsid w:val="00622E64"/>
    <w:rsid w:val="00622E9B"/>
    <w:rsid w:val="006237A9"/>
    <w:rsid w:val="00630B5E"/>
    <w:rsid w:val="006339EE"/>
    <w:rsid w:val="00634929"/>
    <w:rsid w:val="00635A7E"/>
    <w:rsid w:val="00636DA2"/>
    <w:rsid w:val="00642AAD"/>
    <w:rsid w:val="006437C1"/>
    <w:rsid w:val="00645D61"/>
    <w:rsid w:val="00646DAC"/>
    <w:rsid w:val="00646EBD"/>
    <w:rsid w:val="00654850"/>
    <w:rsid w:val="0066258B"/>
    <w:rsid w:val="006679AA"/>
    <w:rsid w:val="0067022C"/>
    <w:rsid w:val="00671277"/>
    <w:rsid w:val="00675F72"/>
    <w:rsid w:val="006772B0"/>
    <w:rsid w:val="00681A46"/>
    <w:rsid w:val="00681BA9"/>
    <w:rsid w:val="00682DF2"/>
    <w:rsid w:val="00693EA4"/>
    <w:rsid w:val="00697FE1"/>
    <w:rsid w:val="006A13A0"/>
    <w:rsid w:val="006B553B"/>
    <w:rsid w:val="006B605E"/>
    <w:rsid w:val="006C0413"/>
    <w:rsid w:val="006C31F0"/>
    <w:rsid w:val="006C3A8E"/>
    <w:rsid w:val="006C48FA"/>
    <w:rsid w:val="006C7217"/>
    <w:rsid w:val="006E3EBA"/>
    <w:rsid w:val="006E5899"/>
    <w:rsid w:val="006E7FC9"/>
    <w:rsid w:val="006F3022"/>
    <w:rsid w:val="00712E9A"/>
    <w:rsid w:val="00714104"/>
    <w:rsid w:val="0071705A"/>
    <w:rsid w:val="00717D0F"/>
    <w:rsid w:val="00724D3D"/>
    <w:rsid w:val="00727C26"/>
    <w:rsid w:val="007320C5"/>
    <w:rsid w:val="00737AD2"/>
    <w:rsid w:val="00737D88"/>
    <w:rsid w:val="00740FBF"/>
    <w:rsid w:val="00742EB1"/>
    <w:rsid w:val="00746797"/>
    <w:rsid w:val="00753873"/>
    <w:rsid w:val="00754311"/>
    <w:rsid w:val="00756EE7"/>
    <w:rsid w:val="0076670E"/>
    <w:rsid w:val="00767131"/>
    <w:rsid w:val="00767142"/>
    <w:rsid w:val="0077303C"/>
    <w:rsid w:val="00773598"/>
    <w:rsid w:val="00776BAE"/>
    <w:rsid w:val="007841E7"/>
    <w:rsid w:val="00785CCE"/>
    <w:rsid w:val="00786600"/>
    <w:rsid w:val="00787B4D"/>
    <w:rsid w:val="00793AED"/>
    <w:rsid w:val="00794A51"/>
    <w:rsid w:val="00795C47"/>
    <w:rsid w:val="007A2BBC"/>
    <w:rsid w:val="007B0EF9"/>
    <w:rsid w:val="007B54D5"/>
    <w:rsid w:val="007B6BBB"/>
    <w:rsid w:val="007B6E14"/>
    <w:rsid w:val="007D2CDE"/>
    <w:rsid w:val="007D74CA"/>
    <w:rsid w:val="007E2301"/>
    <w:rsid w:val="007F5D3E"/>
    <w:rsid w:val="00804A67"/>
    <w:rsid w:val="00805CE8"/>
    <w:rsid w:val="0081103C"/>
    <w:rsid w:val="008121FC"/>
    <w:rsid w:val="00813F5F"/>
    <w:rsid w:val="008172D8"/>
    <w:rsid w:val="00823990"/>
    <w:rsid w:val="00825FBF"/>
    <w:rsid w:val="00834A0C"/>
    <w:rsid w:val="0084344A"/>
    <w:rsid w:val="00852FB0"/>
    <w:rsid w:val="008606D8"/>
    <w:rsid w:val="00861201"/>
    <w:rsid w:val="008651CA"/>
    <w:rsid w:val="00867910"/>
    <w:rsid w:val="008710A7"/>
    <w:rsid w:val="00875801"/>
    <w:rsid w:val="00880537"/>
    <w:rsid w:val="0088353A"/>
    <w:rsid w:val="008865A0"/>
    <w:rsid w:val="008965FD"/>
    <w:rsid w:val="00897063"/>
    <w:rsid w:val="00897A4D"/>
    <w:rsid w:val="008A5D81"/>
    <w:rsid w:val="008B33F6"/>
    <w:rsid w:val="008D02EB"/>
    <w:rsid w:val="008D3AF7"/>
    <w:rsid w:val="008D5686"/>
    <w:rsid w:val="008E3FA7"/>
    <w:rsid w:val="008F021A"/>
    <w:rsid w:val="008F0489"/>
    <w:rsid w:val="008F19A4"/>
    <w:rsid w:val="008F48E5"/>
    <w:rsid w:val="009023BE"/>
    <w:rsid w:val="00904C7E"/>
    <w:rsid w:val="00921886"/>
    <w:rsid w:val="0092210A"/>
    <w:rsid w:val="00922494"/>
    <w:rsid w:val="00923314"/>
    <w:rsid w:val="0092518D"/>
    <w:rsid w:val="00925392"/>
    <w:rsid w:val="00925498"/>
    <w:rsid w:val="00930E83"/>
    <w:rsid w:val="00932A5E"/>
    <w:rsid w:val="00932B46"/>
    <w:rsid w:val="009472AE"/>
    <w:rsid w:val="00947635"/>
    <w:rsid w:val="00952168"/>
    <w:rsid w:val="009534AA"/>
    <w:rsid w:val="00954004"/>
    <w:rsid w:val="00962CF0"/>
    <w:rsid w:val="00962D5E"/>
    <w:rsid w:val="009651AD"/>
    <w:rsid w:val="00965DE6"/>
    <w:rsid w:val="00966080"/>
    <w:rsid w:val="0097529D"/>
    <w:rsid w:val="0097657C"/>
    <w:rsid w:val="00976FA2"/>
    <w:rsid w:val="009803CB"/>
    <w:rsid w:val="0099631B"/>
    <w:rsid w:val="00997BCA"/>
    <w:rsid w:val="009A1A4F"/>
    <w:rsid w:val="009A4421"/>
    <w:rsid w:val="009A4DD7"/>
    <w:rsid w:val="009A5E81"/>
    <w:rsid w:val="009B17E9"/>
    <w:rsid w:val="009B3B81"/>
    <w:rsid w:val="009B4A6F"/>
    <w:rsid w:val="009B5F16"/>
    <w:rsid w:val="009C339E"/>
    <w:rsid w:val="009C455B"/>
    <w:rsid w:val="009C63E5"/>
    <w:rsid w:val="009D0824"/>
    <w:rsid w:val="009D43A6"/>
    <w:rsid w:val="009E23A5"/>
    <w:rsid w:val="009E2524"/>
    <w:rsid w:val="009E3622"/>
    <w:rsid w:val="009F0C98"/>
    <w:rsid w:val="009F51B5"/>
    <w:rsid w:val="009F5FC3"/>
    <w:rsid w:val="009F6B82"/>
    <w:rsid w:val="009F6C37"/>
    <w:rsid w:val="00A0370A"/>
    <w:rsid w:val="00A15690"/>
    <w:rsid w:val="00A2137B"/>
    <w:rsid w:val="00A22636"/>
    <w:rsid w:val="00A2356B"/>
    <w:rsid w:val="00A30884"/>
    <w:rsid w:val="00A33391"/>
    <w:rsid w:val="00A35340"/>
    <w:rsid w:val="00A3752C"/>
    <w:rsid w:val="00A43A30"/>
    <w:rsid w:val="00A47121"/>
    <w:rsid w:val="00A52601"/>
    <w:rsid w:val="00A56171"/>
    <w:rsid w:val="00A56D81"/>
    <w:rsid w:val="00A6080F"/>
    <w:rsid w:val="00A6092E"/>
    <w:rsid w:val="00A63CE2"/>
    <w:rsid w:val="00A65CF6"/>
    <w:rsid w:val="00A676D3"/>
    <w:rsid w:val="00A7105F"/>
    <w:rsid w:val="00A773CD"/>
    <w:rsid w:val="00A86AB9"/>
    <w:rsid w:val="00AA08AE"/>
    <w:rsid w:val="00AA11F5"/>
    <w:rsid w:val="00AA2732"/>
    <w:rsid w:val="00AA2FC1"/>
    <w:rsid w:val="00AA3EB5"/>
    <w:rsid w:val="00AA4589"/>
    <w:rsid w:val="00AA4646"/>
    <w:rsid w:val="00AB29E1"/>
    <w:rsid w:val="00AB3C07"/>
    <w:rsid w:val="00AC4E11"/>
    <w:rsid w:val="00AC5607"/>
    <w:rsid w:val="00AC7505"/>
    <w:rsid w:val="00AD2E8F"/>
    <w:rsid w:val="00AD4E0C"/>
    <w:rsid w:val="00AE251B"/>
    <w:rsid w:val="00AE2774"/>
    <w:rsid w:val="00AE72BE"/>
    <w:rsid w:val="00AF2862"/>
    <w:rsid w:val="00AF30E2"/>
    <w:rsid w:val="00AF66B9"/>
    <w:rsid w:val="00AF7122"/>
    <w:rsid w:val="00B07DD5"/>
    <w:rsid w:val="00B15364"/>
    <w:rsid w:val="00B156D9"/>
    <w:rsid w:val="00B2131C"/>
    <w:rsid w:val="00B265FB"/>
    <w:rsid w:val="00B35F3D"/>
    <w:rsid w:val="00B379C3"/>
    <w:rsid w:val="00B4103F"/>
    <w:rsid w:val="00B431EC"/>
    <w:rsid w:val="00B64D4C"/>
    <w:rsid w:val="00B72C44"/>
    <w:rsid w:val="00B72E51"/>
    <w:rsid w:val="00B76C49"/>
    <w:rsid w:val="00B8386E"/>
    <w:rsid w:val="00B860D9"/>
    <w:rsid w:val="00B92996"/>
    <w:rsid w:val="00B931CF"/>
    <w:rsid w:val="00B94DEE"/>
    <w:rsid w:val="00B97B2B"/>
    <w:rsid w:val="00BA0688"/>
    <w:rsid w:val="00BA343E"/>
    <w:rsid w:val="00BB04FA"/>
    <w:rsid w:val="00BB5835"/>
    <w:rsid w:val="00BB7D91"/>
    <w:rsid w:val="00BC0454"/>
    <w:rsid w:val="00BD0562"/>
    <w:rsid w:val="00BD2834"/>
    <w:rsid w:val="00BD50EC"/>
    <w:rsid w:val="00BD7846"/>
    <w:rsid w:val="00BE1CB0"/>
    <w:rsid w:val="00BE51A8"/>
    <w:rsid w:val="00BF5AA1"/>
    <w:rsid w:val="00C00ADF"/>
    <w:rsid w:val="00C012E2"/>
    <w:rsid w:val="00C06E89"/>
    <w:rsid w:val="00C0767B"/>
    <w:rsid w:val="00C07AA5"/>
    <w:rsid w:val="00C15803"/>
    <w:rsid w:val="00C26DEC"/>
    <w:rsid w:val="00C3008A"/>
    <w:rsid w:val="00C34F6C"/>
    <w:rsid w:val="00C355F5"/>
    <w:rsid w:val="00C37DBD"/>
    <w:rsid w:val="00C40A87"/>
    <w:rsid w:val="00C431F7"/>
    <w:rsid w:val="00C43E4A"/>
    <w:rsid w:val="00C4787C"/>
    <w:rsid w:val="00C47BED"/>
    <w:rsid w:val="00C50D09"/>
    <w:rsid w:val="00C55420"/>
    <w:rsid w:val="00C657F2"/>
    <w:rsid w:val="00C721CF"/>
    <w:rsid w:val="00C722E1"/>
    <w:rsid w:val="00C77759"/>
    <w:rsid w:val="00C836D4"/>
    <w:rsid w:val="00C85D61"/>
    <w:rsid w:val="00C9516E"/>
    <w:rsid w:val="00C95D0B"/>
    <w:rsid w:val="00C96E68"/>
    <w:rsid w:val="00CA0C00"/>
    <w:rsid w:val="00CA25F5"/>
    <w:rsid w:val="00CA2DE7"/>
    <w:rsid w:val="00CA36B3"/>
    <w:rsid w:val="00CA6652"/>
    <w:rsid w:val="00CB5418"/>
    <w:rsid w:val="00CB7A21"/>
    <w:rsid w:val="00CC2585"/>
    <w:rsid w:val="00CC71D3"/>
    <w:rsid w:val="00CD222F"/>
    <w:rsid w:val="00CD4EC0"/>
    <w:rsid w:val="00CD69BE"/>
    <w:rsid w:val="00CE1535"/>
    <w:rsid w:val="00CF011B"/>
    <w:rsid w:val="00CF0863"/>
    <w:rsid w:val="00CF69EC"/>
    <w:rsid w:val="00D1247D"/>
    <w:rsid w:val="00D1685A"/>
    <w:rsid w:val="00D357F2"/>
    <w:rsid w:val="00D36329"/>
    <w:rsid w:val="00D37526"/>
    <w:rsid w:val="00D42EC4"/>
    <w:rsid w:val="00D44611"/>
    <w:rsid w:val="00D51683"/>
    <w:rsid w:val="00D65E50"/>
    <w:rsid w:val="00D670D8"/>
    <w:rsid w:val="00D771BF"/>
    <w:rsid w:val="00D81B85"/>
    <w:rsid w:val="00D867E8"/>
    <w:rsid w:val="00D874F4"/>
    <w:rsid w:val="00D905B1"/>
    <w:rsid w:val="00D936FF"/>
    <w:rsid w:val="00D94EE2"/>
    <w:rsid w:val="00DA012D"/>
    <w:rsid w:val="00DA7F96"/>
    <w:rsid w:val="00DB2ABE"/>
    <w:rsid w:val="00DC0B47"/>
    <w:rsid w:val="00DC2CF0"/>
    <w:rsid w:val="00DC5B3C"/>
    <w:rsid w:val="00DD469A"/>
    <w:rsid w:val="00DE42BF"/>
    <w:rsid w:val="00DE64D0"/>
    <w:rsid w:val="00DE64DF"/>
    <w:rsid w:val="00E03380"/>
    <w:rsid w:val="00E0675B"/>
    <w:rsid w:val="00E07031"/>
    <w:rsid w:val="00E173B0"/>
    <w:rsid w:val="00E22660"/>
    <w:rsid w:val="00E22958"/>
    <w:rsid w:val="00E31CD2"/>
    <w:rsid w:val="00E34900"/>
    <w:rsid w:val="00E34F59"/>
    <w:rsid w:val="00E40511"/>
    <w:rsid w:val="00E42B4F"/>
    <w:rsid w:val="00E50E5F"/>
    <w:rsid w:val="00E51E21"/>
    <w:rsid w:val="00E541F9"/>
    <w:rsid w:val="00E60210"/>
    <w:rsid w:val="00E622FF"/>
    <w:rsid w:val="00E62D40"/>
    <w:rsid w:val="00E64565"/>
    <w:rsid w:val="00E66812"/>
    <w:rsid w:val="00E67327"/>
    <w:rsid w:val="00E7108F"/>
    <w:rsid w:val="00E76944"/>
    <w:rsid w:val="00E80258"/>
    <w:rsid w:val="00E833A0"/>
    <w:rsid w:val="00E85550"/>
    <w:rsid w:val="00E85D33"/>
    <w:rsid w:val="00E95118"/>
    <w:rsid w:val="00EA3AE8"/>
    <w:rsid w:val="00EA5B84"/>
    <w:rsid w:val="00EB48E8"/>
    <w:rsid w:val="00EC1511"/>
    <w:rsid w:val="00EC64DA"/>
    <w:rsid w:val="00ED3400"/>
    <w:rsid w:val="00ED70E6"/>
    <w:rsid w:val="00EE0729"/>
    <w:rsid w:val="00EE133C"/>
    <w:rsid w:val="00EE45F7"/>
    <w:rsid w:val="00EE7571"/>
    <w:rsid w:val="00EF0E46"/>
    <w:rsid w:val="00EF2259"/>
    <w:rsid w:val="00EF6795"/>
    <w:rsid w:val="00EF72A2"/>
    <w:rsid w:val="00F00F68"/>
    <w:rsid w:val="00F052BB"/>
    <w:rsid w:val="00F0690C"/>
    <w:rsid w:val="00F078BE"/>
    <w:rsid w:val="00F1002C"/>
    <w:rsid w:val="00F1173D"/>
    <w:rsid w:val="00F11DA3"/>
    <w:rsid w:val="00F14260"/>
    <w:rsid w:val="00F15666"/>
    <w:rsid w:val="00F16A61"/>
    <w:rsid w:val="00F171D3"/>
    <w:rsid w:val="00F22B97"/>
    <w:rsid w:val="00F2316A"/>
    <w:rsid w:val="00F338B5"/>
    <w:rsid w:val="00F341DF"/>
    <w:rsid w:val="00F43F11"/>
    <w:rsid w:val="00F44215"/>
    <w:rsid w:val="00F52A60"/>
    <w:rsid w:val="00F57E67"/>
    <w:rsid w:val="00F618B0"/>
    <w:rsid w:val="00F70A5F"/>
    <w:rsid w:val="00F72AC0"/>
    <w:rsid w:val="00F72BB7"/>
    <w:rsid w:val="00F7322F"/>
    <w:rsid w:val="00F8018D"/>
    <w:rsid w:val="00F90E21"/>
    <w:rsid w:val="00F925D8"/>
    <w:rsid w:val="00FC0ABC"/>
    <w:rsid w:val="00FC2FA9"/>
    <w:rsid w:val="00FC41AF"/>
    <w:rsid w:val="00FC4C68"/>
    <w:rsid w:val="00FC7935"/>
    <w:rsid w:val="00FD2BFE"/>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6CA79"/>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52C"/>
    <w:pPr>
      <w:bidi/>
    </w:pPr>
  </w:style>
  <w:style w:type="paragraph" w:styleId="1">
    <w:name w:val="heading 1"/>
    <w:basedOn w:val="a"/>
    <w:next w:val="a"/>
    <w:link w:val="10"/>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031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F0310"/>
    <w:pPr>
      <w:ind w:left="720"/>
      <w:contextualSpacing/>
    </w:pPr>
  </w:style>
  <w:style w:type="paragraph" w:styleId="a4">
    <w:name w:val="header"/>
    <w:basedOn w:val="a"/>
    <w:link w:val="a5"/>
    <w:unhideWhenUsed/>
    <w:rsid w:val="00D37526"/>
    <w:pPr>
      <w:tabs>
        <w:tab w:val="center" w:pos="4153"/>
        <w:tab w:val="right" w:pos="8306"/>
      </w:tabs>
      <w:spacing w:after="0" w:line="240" w:lineRule="auto"/>
    </w:pPr>
  </w:style>
  <w:style w:type="character" w:customStyle="1" w:styleId="a5">
    <w:name w:val="כותרת עליונה תו"/>
    <w:basedOn w:val="a0"/>
    <w:link w:val="a4"/>
    <w:rsid w:val="00D37526"/>
    <w:rPr>
      <w:rFonts w:eastAsiaTheme="minorEastAsia"/>
    </w:rPr>
  </w:style>
  <w:style w:type="paragraph" w:styleId="a6">
    <w:name w:val="footer"/>
    <w:basedOn w:val="a"/>
    <w:link w:val="a7"/>
    <w:uiPriority w:val="99"/>
    <w:unhideWhenUsed/>
    <w:rsid w:val="00D37526"/>
    <w:pPr>
      <w:tabs>
        <w:tab w:val="center" w:pos="4153"/>
        <w:tab w:val="right" w:pos="8306"/>
      </w:tabs>
      <w:spacing w:after="0" w:line="240" w:lineRule="auto"/>
    </w:pPr>
  </w:style>
  <w:style w:type="character" w:customStyle="1" w:styleId="a7">
    <w:name w:val="כותרת תחתונה תו"/>
    <w:basedOn w:val="a0"/>
    <w:link w:val="a6"/>
    <w:uiPriority w:val="99"/>
    <w:rsid w:val="00D37526"/>
    <w:rPr>
      <w:rFonts w:eastAsiaTheme="minorEastAsia"/>
    </w:rPr>
  </w:style>
  <w:style w:type="character" w:customStyle="1" w:styleId="20">
    <w:name w:val="כותרת 2 תו"/>
    <w:basedOn w:val="a0"/>
    <w:link w:val="2"/>
    <w:uiPriority w:val="9"/>
    <w:semiHidden/>
    <w:rsid w:val="00073B22"/>
    <w:rPr>
      <w:rFonts w:asciiTheme="majorHAnsi" w:eastAsiaTheme="majorEastAsia" w:hAnsiTheme="majorHAnsi" w:cstheme="majorBidi"/>
      <w:color w:val="365F91" w:themeColor="accent1" w:themeShade="BF"/>
      <w:sz w:val="26"/>
      <w:szCs w:val="26"/>
    </w:rPr>
  </w:style>
  <w:style w:type="paragraph" w:styleId="21">
    <w:name w:val="Body Text 2"/>
    <w:basedOn w:val="a"/>
    <w:link w:val="22"/>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22">
    <w:name w:val="גוף טקסט 2 תו"/>
    <w:basedOn w:val="a0"/>
    <w:link w:val="21"/>
    <w:semiHidden/>
    <w:rsid w:val="001505A7"/>
    <w:rPr>
      <w:rFonts w:ascii="Arial" w:eastAsia="Times New Roman" w:hAnsi="Arial" w:cs="Times New Roman"/>
      <w:sz w:val="24"/>
      <w:szCs w:val="28"/>
      <w:lang w:val="x-none" w:eastAsia="he-IL"/>
    </w:rPr>
  </w:style>
  <w:style w:type="paragraph" w:customStyle="1" w:styleId="comment">
    <w:name w:val="comment"/>
    <w:basedOn w:val="a"/>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a"/>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a8">
    <w:name w:val="Table Grid"/>
    <w:basedOn w:val="a1"/>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8"/>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99"/>
    <w:unhideWhenUsed/>
    <w:rsid w:val="00F70A5F"/>
    <w:pPr>
      <w:spacing w:after="120"/>
    </w:pPr>
  </w:style>
  <w:style w:type="character" w:customStyle="1" w:styleId="aa">
    <w:name w:val="גוף טקסט תו"/>
    <w:basedOn w:val="a0"/>
    <w:link w:val="a9"/>
    <w:uiPriority w:val="99"/>
    <w:rsid w:val="00F70A5F"/>
  </w:style>
  <w:style w:type="paragraph" w:styleId="ab">
    <w:name w:val="Block Text"/>
    <w:basedOn w:val="a"/>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ac">
    <w:name w:val="No Spacing"/>
    <w:uiPriority w:val="1"/>
    <w:qFormat/>
    <w:rsid w:val="007F5D3E"/>
    <w:pPr>
      <w:bidi/>
      <w:spacing w:after="0" w:line="240" w:lineRule="auto"/>
    </w:pPr>
  </w:style>
  <w:style w:type="paragraph" w:styleId="ad">
    <w:name w:val="Body Text Indent"/>
    <w:basedOn w:val="a"/>
    <w:link w:val="ae"/>
    <w:uiPriority w:val="99"/>
    <w:semiHidden/>
    <w:unhideWhenUsed/>
    <w:rsid w:val="00E85550"/>
    <w:pPr>
      <w:spacing w:after="120"/>
      <w:ind w:left="360"/>
    </w:pPr>
  </w:style>
  <w:style w:type="character" w:customStyle="1" w:styleId="ae">
    <w:name w:val="כניסה בגוף טקסט תו"/>
    <w:basedOn w:val="a0"/>
    <w:link w:val="ad"/>
    <w:uiPriority w:val="99"/>
    <w:semiHidden/>
    <w:rsid w:val="00E85550"/>
  </w:style>
  <w:style w:type="paragraph" w:styleId="NormalWeb">
    <w:name w:val="Normal (Web)"/>
    <w:basedOn w:val="a"/>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6C7217"/>
    <w:rPr>
      <w:color w:val="0000FF" w:themeColor="hyperlink"/>
      <w:u w:val="single"/>
    </w:rPr>
  </w:style>
  <w:style w:type="character" w:styleId="af">
    <w:name w:val="Unresolved Mention"/>
    <w:basedOn w:val="a0"/>
    <w:uiPriority w:val="99"/>
    <w:semiHidden/>
    <w:unhideWhenUsed/>
    <w:rsid w:val="006C7217"/>
    <w:rPr>
      <w:color w:val="808080"/>
      <w:shd w:val="clear" w:color="auto" w:fill="E6E6E6"/>
    </w:rPr>
  </w:style>
  <w:style w:type="paragraph" w:styleId="af0">
    <w:name w:val="Balloon Text"/>
    <w:basedOn w:val="a"/>
    <w:link w:val="af1"/>
    <w:uiPriority w:val="99"/>
    <w:semiHidden/>
    <w:unhideWhenUsed/>
    <w:rsid w:val="008121FC"/>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8121FC"/>
    <w:rPr>
      <w:rFonts w:ascii="Tahoma" w:hAnsi="Tahoma" w:cs="Tahoma"/>
      <w:sz w:val="18"/>
      <w:szCs w:val="18"/>
    </w:rPr>
  </w:style>
  <w:style w:type="character" w:styleId="af2">
    <w:name w:val="annotation reference"/>
    <w:basedOn w:val="a0"/>
    <w:uiPriority w:val="99"/>
    <w:semiHidden/>
    <w:unhideWhenUsed/>
    <w:rsid w:val="005F27F5"/>
    <w:rPr>
      <w:sz w:val="16"/>
      <w:szCs w:val="16"/>
    </w:rPr>
  </w:style>
  <w:style w:type="paragraph" w:styleId="af3">
    <w:name w:val="annotation text"/>
    <w:basedOn w:val="a"/>
    <w:link w:val="af4"/>
    <w:uiPriority w:val="99"/>
    <w:semiHidden/>
    <w:unhideWhenUsed/>
    <w:rsid w:val="005F27F5"/>
    <w:pPr>
      <w:spacing w:line="240" w:lineRule="auto"/>
    </w:pPr>
    <w:rPr>
      <w:sz w:val="20"/>
      <w:szCs w:val="20"/>
    </w:rPr>
  </w:style>
  <w:style w:type="character" w:customStyle="1" w:styleId="af4">
    <w:name w:val="טקסט הערה תו"/>
    <w:basedOn w:val="a0"/>
    <w:link w:val="af3"/>
    <w:uiPriority w:val="99"/>
    <w:semiHidden/>
    <w:rsid w:val="005F27F5"/>
    <w:rPr>
      <w:sz w:val="20"/>
      <w:szCs w:val="20"/>
    </w:rPr>
  </w:style>
  <w:style w:type="paragraph" w:styleId="af5">
    <w:name w:val="annotation subject"/>
    <w:basedOn w:val="af3"/>
    <w:next w:val="af3"/>
    <w:link w:val="af6"/>
    <w:uiPriority w:val="99"/>
    <w:semiHidden/>
    <w:unhideWhenUsed/>
    <w:rsid w:val="005F27F5"/>
    <w:rPr>
      <w:b/>
      <w:bCs/>
    </w:rPr>
  </w:style>
  <w:style w:type="character" w:customStyle="1" w:styleId="af6">
    <w:name w:val="נושא הערה תו"/>
    <w:basedOn w:val="af4"/>
    <w:link w:val="af5"/>
    <w:uiPriority w:val="99"/>
    <w:semiHidden/>
    <w:rsid w:val="005F27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55671909">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80075957">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30750438">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16823987">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69A75-C76E-40D8-A787-D1E35214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1299</Words>
  <Characters>6495</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Adina Milston</cp:lastModifiedBy>
  <cp:revision>4</cp:revision>
  <dcterms:created xsi:type="dcterms:W3CDTF">2021-04-27T18:54:00Z</dcterms:created>
  <dcterms:modified xsi:type="dcterms:W3CDTF">2021-04-27T18:58:00Z</dcterms:modified>
</cp:coreProperties>
</file>